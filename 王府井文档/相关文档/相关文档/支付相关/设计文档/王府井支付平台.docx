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91CC1" w:rsidRDefault="00360228">
      <w:pPr>
        <w:jc w:val="center"/>
        <w:rPr>
          <w:rFonts w:ascii="宋体" w:hAnsi="宋体"/>
          <w:sz w:val="44"/>
        </w:rPr>
      </w:pPr>
      <w:r>
        <w:rPr>
          <w:rFonts w:ascii="宋体" w:hAnsi="宋体" w:hint="eastAsia"/>
          <w:sz w:val="44"/>
        </w:rPr>
        <w:t>支付平台设计文档</w:t>
      </w:r>
    </w:p>
    <w:p w:rsidR="00C91CC1" w:rsidRDefault="00360228">
      <w:pPr>
        <w:jc w:val="center"/>
        <w:rPr>
          <w:rFonts w:ascii="宋体" w:hAnsi="宋体"/>
          <w:sz w:val="36"/>
        </w:rPr>
      </w:pPr>
      <w:r>
        <w:rPr>
          <w:rFonts w:ascii="宋体" w:hAnsi="宋体" w:hint="eastAsia"/>
          <w:sz w:val="32"/>
        </w:rPr>
        <w:t>编制：郝文超     日期：2015.</w:t>
      </w:r>
      <w:r w:rsidR="006220C2">
        <w:rPr>
          <w:rFonts w:ascii="宋体" w:hAnsi="宋体" w:hint="eastAsia"/>
          <w:sz w:val="32"/>
        </w:rPr>
        <w:t>10</w:t>
      </w:r>
      <w:r>
        <w:rPr>
          <w:rFonts w:ascii="宋体" w:hAnsi="宋体" w:hint="eastAsia"/>
          <w:sz w:val="32"/>
        </w:rPr>
        <w:t>.</w:t>
      </w:r>
      <w:r w:rsidR="006220C2">
        <w:rPr>
          <w:rFonts w:ascii="宋体" w:hAnsi="宋体" w:hint="eastAsia"/>
          <w:sz w:val="32"/>
        </w:rPr>
        <w:t>08</w:t>
      </w:r>
    </w:p>
    <w:p w:rsidR="00C91CC1" w:rsidRDefault="00C91CC1">
      <w:pPr>
        <w:jc w:val="center"/>
        <w:rPr>
          <w:rFonts w:ascii="宋体" w:hAnsi="宋体"/>
          <w:sz w:val="44"/>
        </w:rPr>
        <w:sectPr w:rsidR="00C91CC1">
          <w:headerReference w:type="default" r:id="rId8"/>
          <w:pgSz w:w="11906" w:h="16838"/>
          <w:pgMar w:top="1440" w:right="1800" w:bottom="1440" w:left="1800" w:header="851" w:footer="992" w:gutter="0"/>
          <w:cols w:space="720"/>
          <w:docGrid w:type="lines" w:linePitch="312"/>
        </w:sectPr>
      </w:pPr>
    </w:p>
    <w:p w:rsidR="00C91CC1" w:rsidRDefault="00360228">
      <w:pPr>
        <w:pStyle w:val="a5"/>
        <w:ind w:firstLineChars="0" w:firstLine="0"/>
        <w:rPr>
          <w:i/>
        </w:rPr>
      </w:pPr>
      <w:r>
        <w:rPr>
          <w:rFonts w:hint="eastAsia"/>
          <w:i/>
        </w:rPr>
        <w:lastRenderedPageBreak/>
        <w:t>变更部分：只在对《设计说明书》做变更时填写，详见《变更控制工作规程》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2"/>
        <w:gridCol w:w="1676"/>
        <w:gridCol w:w="1259"/>
        <w:gridCol w:w="3903"/>
        <w:gridCol w:w="1217"/>
      </w:tblGrid>
      <w:tr w:rsidR="00C91CC1">
        <w:tc>
          <w:tcPr>
            <w:tcW w:w="8897" w:type="dxa"/>
            <w:gridSpan w:val="5"/>
            <w:shd w:val="clear" w:color="auto" w:fill="A6A6A6"/>
          </w:tcPr>
          <w:p w:rsidR="00C91CC1" w:rsidRDefault="00360228">
            <w:pPr>
              <w:jc w:val="center"/>
              <w:rPr>
                <w:rFonts w:ascii="宋体" w:hAnsi="宋体"/>
                <w:b/>
                <w:color w:val="000000"/>
              </w:rPr>
            </w:pPr>
            <w:r>
              <w:rPr>
                <w:rFonts w:ascii="宋体" w:hAnsi="宋体" w:hint="eastAsia"/>
                <w:b/>
                <w:color w:val="000000"/>
              </w:rPr>
              <w:t>历史修改变更记录</w:t>
            </w:r>
          </w:p>
        </w:tc>
      </w:tr>
      <w:tr w:rsidR="00C91CC1">
        <w:tc>
          <w:tcPr>
            <w:tcW w:w="842" w:type="dxa"/>
            <w:shd w:val="clear" w:color="auto" w:fill="A6A6A6"/>
          </w:tcPr>
          <w:p w:rsidR="00C91CC1" w:rsidRDefault="00360228">
            <w:pPr>
              <w:rPr>
                <w:rFonts w:ascii="宋体" w:hAnsi="宋体"/>
                <w:color w:val="000000"/>
              </w:rPr>
            </w:pPr>
            <w:r>
              <w:rPr>
                <w:rFonts w:ascii="宋体" w:hAnsi="宋体" w:hint="eastAsia"/>
                <w:color w:val="000000"/>
              </w:rPr>
              <w:t>版本号</w:t>
            </w:r>
          </w:p>
        </w:tc>
        <w:tc>
          <w:tcPr>
            <w:tcW w:w="1676" w:type="dxa"/>
            <w:shd w:val="clear" w:color="auto" w:fill="A6A6A6"/>
          </w:tcPr>
          <w:p w:rsidR="00C91CC1" w:rsidRDefault="00360228">
            <w:pPr>
              <w:rPr>
                <w:rFonts w:ascii="宋体" w:hAnsi="宋体"/>
                <w:color w:val="000000"/>
              </w:rPr>
            </w:pPr>
            <w:r>
              <w:rPr>
                <w:rFonts w:ascii="宋体" w:hAnsi="宋体" w:hint="eastAsia"/>
                <w:color w:val="000000"/>
              </w:rPr>
              <w:t>变更申请单序号</w:t>
            </w:r>
          </w:p>
        </w:tc>
        <w:tc>
          <w:tcPr>
            <w:tcW w:w="1259" w:type="dxa"/>
            <w:shd w:val="clear" w:color="auto" w:fill="A6A6A6"/>
          </w:tcPr>
          <w:p w:rsidR="00C91CC1" w:rsidRDefault="00360228">
            <w:pPr>
              <w:rPr>
                <w:rFonts w:ascii="宋体" w:hAnsi="宋体"/>
                <w:color w:val="000000"/>
              </w:rPr>
            </w:pPr>
            <w:r>
              <w:rPr>
                <w:rFonts w:ascii="宋体" w:hAnsi="宋体" w:hint="eastAsia"/>
                <w:color w:val="000000"/>
              </w:rPr>
              <w:t>变更时间</w:t>
            </w:r>
          </w:p>
        </w:tc>
        <w:tc>
          <w:tcPr>
            <w:tcW w:w="3903" w:type="dxa"/>
            <w:shd w:val="clear" w:color="auto" w:fill="A6A6A6"/>
          </w:tcPr>
          <w:p w:rsidR="00C91CC1" w:rsidRDefault="00360228">
            <w:pPr>
              <w:rPr>
                <w:rFonts w:ascii="宋体" w:hAnsi="宋体"/>
                <w:color w:val="000000"/>
              </w:rPr>
            </w:pPr>
            <w:r>
              <w:rPr>
                <w:rFonts w:ascii="宋体" w:hAnsi="宋体" w:hint="eastAsia"/>
                <w:color w:val="000000"/>
              </w:rPr>
              <w:t>变更内容（</w:t>
            </w:r>
            <w:r>
              <w:rPr>
                <w:rFonts w:ascii="宋体" w:hAnsi="宋体" w:hint="eastAsia"/>
                <w:i/>
                <w:color w:val="000000"/>
              </w:rPr>
              <w:t>可用链接方法说明）</w:t>
            </w:r>
          </w:p>
        </w:tc>
        <w:tc>
          <w:tcPr>
            <w:tcW w:w="1217" w:type="dxa"/>
            <w:shd w:val="clear" w:color="auto" w:fill="A6A6A6"/>
          </w:tcPr>
          <w:p w:rsidR="00C91CC1" w:rsidRDefault="00360228">
            <w:pPr>
              <w:rPr>
                <w:rFonts w:ascii="宋体" w:hAnsi="宋体"/>
                <w:color w:val="000000"/>
              </w:rPr>
            </w:pPr>
            <w:r>
              <w:rPr>
                <w:rFonts w:ascii="宋体" w:hAnsi="宋体" w:hint="eastAsia"/>
                <w:color w:val="000000"/>
              </w:rPr>
              <w:t>撰写人</w:t>
            </w:r>
          </w:p>
        </w:tc>
      </w:tr>
      <w:tr w:rsidR="00C91CC1">
        <w:tc>
          <w:tcPr>
            <w:tcW w:w="842" w:type="dxa"/>
          </w:tcPr>
          <w:p w:rsidR="00C91CC1" w:rsidRDefault="00C91CC1">
            <w:pPr>
              <w:rPr>
                <w:rFonts w:ascii="宋体" w:hAnsi="宋体"/>
                <w:color w:val="7F7F7F"/>
              </w:rPr>
            </w:pPr>
          </w:p>
        </w:tc>
        <w:tc>
          <w:tcPr>
            <w:tcW w:w="1676" w:type="dxa"/>
          </w:tcPr>
          <w:p w:rsidR="00C91CC1" w:rsidRDefault="00C91CC1">
            <w:pPr>
              <w:rPr>
                <w:rFonts w:ascii="宋体" w:hAnsi="宋体"/>
                <w:color w:val="7F7F7F"/>
              </w:rPr>
            </w:pPr>
          </w:p>
        </w:tc>
        <w:tc>
          <w:tcPr>
            <w:tcW w:w="1259" w:type="dxa"/>
          </w:tcPr>
          <w:p w:rsidR="00C91CC1" w:rsidRDefault="00C91CC1">
            <w:pPr>
              <w:rPr>
                <w:rFonts w:ascii="宋体" w:hAnsi="宋体"/>
                <w:color w:val="7F7F7F"/>
              </w:rPr>
            </w:pPr>
          </w:p>
        </w:tc>
        <w:tc>
          <w:tcPr>
            <w:tcW w:w="3903" w:type="dxa"/>
          </w:tcPr>
          <w:p w:rsidR="00C91CC1" w:rsidRDefault="00C91CC1">
            <w:pPr>
              <w:rPr>
                <w:rFonts w:ascii="宋体" w:hAnsi="宋体"/>
                <w:i/>
                <w:color w:val="7F7F7F"/>
              </w:rPr>
            </w:pPr>
          </w:p>
        </w:tc>
        <w:tc>
          <w:tcPr>
            <w:tcW w:w="1217" w:type="dxa"/>
          </w:tcPr>
          <w:p w:rsidR="00C91CC1" w:rsidRDefault="00C91CC1">
            <w:pPr>
              <w:rPr>
                <w:rFonts w:ascii="宋体" w:hAnsi="宋体"/>
                <w:color w:val="7F7F7F"/>
              </w:rPr>
            </w:pPr>
          </w:p>
        </w:tc>
      </w:tr>
      <w:tr w:rsidR="00C91CC1">
        <w:tc>
          <w:tcPr>
            <w:tcW w:w="842" w:type="dxa"/>
          </w:tcPr>
          <w:p w:rsidR="00C91CC1" w:rsidRDefault="00C91CC1">
            <w:pPr>
              <w:rPr>
                <w:rFonts w:ascii="宋体" w:hAnsi="宋体"/>
                <w:color w:val="7F7F7F"/>
              </w:rPr>
            </w:pPr>
          </w:p>
        </w:tc>
        <w:tc>
          <w:tcPr>
            <w:tcW w:w="1676" w:type="dxa"/>
          </w:tcPr>
          <w:p w:rsidR="00C91CC1" w:rsidRDefault="00C91CC1">
            <w:pPr>
              <w:rPr>
                <w:rFonts w:ascii="宋体" w:hAnsi="宋体"/>
                <w:color w:val="7F7F7F"/>
              </w:rPr>
            </w:pPr>
          </w:p>
        </w:tc>
        <w:tc>
          <w:tcPr>
            <w:tcW w:w="1259" w:type="dxa"/>
          </w:tcPr>
          <w:p w:rsidR="00C91CC1" w:rsidRDefault="00C91CC1">
            <w:pPr>
              <w:rPr>
                <w:rFonts w:ascii="宋体" w:hAnsi="宋体"/>
                <w:color w:val="7F7F7F"/>
              </w:rPr>
            </w:pPr>
          </w:p>
        </w:tc>
        <w:tc>
          <w:tcPr>
            <w:tcW w:w="3903" w:type="dxa"/>
          </w:tcPr>
          <w:p w:rsidR="00C91CC1" w:rsidRDefault="00C91CC1">
            <w:pPr>
              <w:rPr>
                <w:rFonts w:ascii="宋体" w:hAnsi="宋体"/>
                <w:color w:val="7F7F7F"/>
              </w:rPr>
            </w:pPr>
          </w:p>
        </w:tc>
        <w:tc>
          <w:tcPr>
            <w:tcW w:w="1217" w:type="dxa"/>
          </w:tcPr>
          <w:p w:rsidR="00C91CC1" w:rsidRDefault="00C91CC1">
            <w:pPr>
              <w:rPr>
                <w:rFonts w:ascii="宋体" w:hAnsi="宋体"/>
                <w:color w:val="7F7F7F"/>
              </w:rPr>
            </w:pPr>
          </w:p>
        </w:tc>
      </w:tr>
    </w:tbl>
    <w:p w:rsidR="00C91CC1" w:rsidRDefault="00C91CC1">
      <w:pPr>
        <w:jc w:val="center"/>
        <w:rPr>
          <w:rFonts w:ascii="宋体" w:hAnsi="宋体"/>
          <w:sz w:val="44"/>
        </w:rPr>
        <w:sectPr w:rsidR="00C91CC1">
          <w:pgSz w:w="11906" w:h="16838"/>
          <w:pgMar w:top="1440" w:right="1800" w:bottom="1440" w:left="1800" w:header="851" w:footer="992" w:gutter="0"/>
          <w:cols w:space="720"/>
          <w:docGrid w:type="lines" w:linePitch="312"/>
        </w:sectPr>
      </w:pPr>
    </w:p>
    <w:p w:rsidR="00A135AE" w:rsidRDefault="00360228">
      <w:pPr>
        <w:jc w:val="center"/>
        <w:rPr>
          <w:lang w:val="zh-CN"/>
        </w:rPr>
      </w:pPr>
      <w:r>
        <w:rPr>
          <w:lang w:val="zh-CN"/>
        </w:rPr>
        <w:lastRenderedPageBreak/>
        <w:t>目</w:t>
      </w:r>
      <w:r>
        <w:rPr>
          <w:rFonts w:hint="eastAsia"/>
          <w:lang w:val="zh-CN"/>
        </w:rPr>
        <w:t xml:space="preserve"> </w:t>
      </w:r>
      <w:r>
        <w:rPr>
          <w:lang w:val="zh-CN"/>
        </w:rPr>
        <w:t>录</w:t>
      </w:r>
    </w:p>
    <w:p w:rsidR="00A135AE" w:rsidRPr="000C12F4" w:rsidRDefault="00A135AE" w:rsidP="00A135AE">
      <w:pPr>
        <w:pStyle w:val="1"/>
        <w:numPr>
          <w:ilvl w:val="0"/>
          <w:numId w:val="1"/>
        </w:numPr>
        <w:spacing w:line="578" w:lineRule="auto"/>
      </w:pPr>
      <w:r>
        <w:rPr>
          <w:lang w:val="zh-CN"/>
        </w:rPr>
        <w:br w:type="page"/>
      </w:r>
      <w:bookmarkStart w:id="0" w:name="_Toc351708223"/>
      <w:r w:rsidRPr="000C12F4">
        <w:rPr>
          <w:rFonts w:hint="eastAsia"/>
        </w:rPr>
        <w:lastRenderedPageBreak/>
        <w:t>程序模块划分</w:t>
      </w:r>
      <w:bookmarkEnd w:id="0"/>
    </w:p>
    <w:p w:rsidR="00A135AE" w:rsidRPr="00C254C0" w:rsidRDefault="00A135AE" w:rsidP="00A135AE">
      <w:pPr>
        <w:pStyle w:val="2"/>
        <w:numPr>
          <w:ilvl w:val="1"/>
          <w:numId w:val="1"/>
        </w:numPr>
      </w:pPr>
      <w:bookmarkStart w:id="1" w:name="_Toc351708224"/>
      <w:r>
        <w:rPr>
          <w:rFonts w:hint="eastAsia"/>
        </w:rPr>
        <w:t>程序模块结构图</w:t>
      </w:r>
      <w:bookmarkEnd w:id="1"/>
    </w:p>
    <w:p w:rsidR="00A135AE" w:rsidRPr="0014761A" w:rsidRDefault="00A135AE" w:rsidP="00A135AE">
      <w:pPr>
        <w:pStyle w:val="a5"/>
        <w:ind w:firstLineChars="0" w:firstLine="0"/>
      </w:pPr>
      <w:r>
        <w:rPr>
          <w:noProof/>
        </w:rPr>
        <w:drawing>
          <wp:inline distT="0" distB="0" distL="0" distR="0">
            <wp:extent cx="5274310" cy="3076575"/>
            <wp:effectExtent l="57150" t="19050" r="59690" b="95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F386F" w:rsidRPr="009F386F" w:rsidRDefault="009F386F" w:rsidP="009F386F">
      <w:pPr>
        <w:rPr>
          <w:lang w:val="zh-CN"/>
        </w:rPr>
      </w:pPr>
    </w:p>
    <w:p w:rsidR="009F386F" w:rsidRPr="00961C0C" w:rsidRDefault="009F386F" w:rsidP="009F386F">
      <w:pPr>
        <w:pStyle w:val="2"/>
        <w:numPr>
          <w:ilvl w:val="1"/>
          <w:numId w:val="1"/>
        </w:numPr>
      </w:pPr>
      <w:bookmarkStart w:id="2" w:name="_Toc351708225"/>
      <w:r>
        <w:rPr>
          <w:rFonts w:hint="eastAsia"/>
        </w:rPr>
        <w:t>模块说明</w:t>
      </w:r>
      <w:bookmarkEnd w:id="2"/>
    </w:p>
    <w:p w:rsidR="009F386F" w:rsidRDefault="009F386F" w:rsidP="009F386F">
      <w:pPr>
        <w:pStyle w:val="2"/>
        <w:numPr>
          <w:ilvl w:val="2"/>
          <w:numId w:val="1"/>
        </w:numPr>
      </w:pPr>
      <w:bookmarkStart w:id="3" w:name="_Toc351708226"/>
      <w:r>
        <w:rPr>
          <w:rFonts w:hint="eastAsia"/>
        </w:rPr>
        <w:t>业务系统</w:t>
      </w:r>
      <w:bookmarkEnd w:id="3"/>
    </w:p>
    <w:p w:rsidR="009F386F" w:rsidRPr="00B31CDB" w:rsidRDefault="009F386F" w:rsidP="009F386F">
      <w:pPr>
        <w:pStyle w:val="a5"/>
        <w:ind w:firstLineChars="0" w:firstLine="0"/>
      </w:pPr>
      <w:r w:rsidRPr="00460B97">
        <w:rPr>
          <w:rFonts w:hint="eastAsia"/>
        </w:rPr>
        <w:t>业务系统</w:t>
      </w:r>
      <w:r>
        <w:rPr>
          <w:rFonts w:hint="eastAsia"/>
        </w:rPr>
        <w:t>：使用王府井支付平台进行交易支付的系统，例如</w:t>
      </w:r>
      <w:r w:rsidR="00E75182">
        <w:rPr>
          <w:rFonts w:hint="eastAsia"/>
        </w:rPr>
        <w:t>王府井商城</w:t>
      </w:r>
    </w:p>
    <w:p w:rsidR="009F386F" w:rsidRDefault="009F386F" w:rsidP="009F386F">
      <w:pPr>
        <w:pStyle w:val="a5"/>
        <w:ind w:firstLineChars="0" w:firstLine="0"/>
        <w:rPr>
          <w:color w:val="7F7F7F"/>
          <w:szCs w:val="21"/>
        </w:rPr>
      </w:pPr>
      <w:r>
        <w:rPr>
          <w:rFonts w:hint="eastAsia"/>
          <w:noProof/>
          <w:color w:val="7F7F7F"/>
          <w:szCs w:val="21"/>
        </w:rPr>
        <w:lastRenderedPageBreak/>
        <w:drawing>
          <wp:inline distT="0" distB="0" distL="0" distR="0">
            <wp:extent cx="5274310" cy="2514600"/>
            <wp:effectExtent l="0" t="0" r="0" b="0"/>
            <wp:docPr id="4"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F386F" w:rsidRDefault="00B31CDB" w:rsidP="009F386F">
      <w:pPr>
        <w:pStyle w:val="2"/>
        <w:numPr>
          <w:ilvl w:val="2"/>
          <w:numId w:val="1"/>
        </w:numPr>
      </w:pPr>
      <w:bookmarkStart w:id="4" w:name="_Toc351708227"/>
      <w:r>
        <w:rPr>
          <w:rFonts w:hint="eastAsia"/>
        </w:rPr>
        <w:t>王府井支付平台</w:t>
      </w:r>
      <w:bookmarkEnd w:id="4"/>
    </w:p>
    <w:p w:rsidR="009F386F" w:rsidRDefault="009F386F" w:rsidP="009F386F">
      <w:r>
        <w:rPr>
          <w:rFonts w:hint="eastAsia"/>
          <w:noProof/>
        </w:rPr>
        <w:drawing>
          <wp:inline distT="0" distB="0" distL="0" distR="0">
            <wp:extent cx="6086475" cy="3076575"/>
            <wp:effectExtent l="95250" t="0" r="0" b="0"/>
            <wp:docPr id="5"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F386F" w:rsidRDefault="008A6F32" w:rsidP="009F386F">
      <w:pPr>
        <w:pStyle w:val="2"/>
        <w:numPr>
          <w:ilvl w:val="3"/>
          <w:numId w:val="1"/>
        </w:numPr>
      </w:pPr>
      <w:bookmarkStart w:id="5" w:name="_Toc351708228"/>
      <w:r>
        <w:rPr>
          <w:rFonts w:hint="eastAsia"/>
        </w:rPr>
        <w:t>wfjpay</w:t>
      </w:r>
      <w:bookmarkEnd w:id="5"/>
      <w:r w:rsidR="006D7C6A">
        <w:rPr>
          <w:rFonts w:hint="eastAsia"/>
        </w:rPr>
        <w:t>(</w:t>
      </w:r>
      <w:r w:rsidR="006D7C6A">
        <w:rPr>
          <w:rFonts w:hint="eastAsia"/>
        </w:rPr>
        <w:t>拆分为</w:t>
      </w:r>
      <w:r w:rsidR="006D7C6A">
        <w:rPr>
          <w:rFonts w:hint="eastAsia"/>
        </w:rPr>
        <w:t>api</w:t>
      </w:r>
      <w:r w:rsidR="006D7C6A">
        <w:rPr>
          <w:rFonts w:hint="eastAsia"/>
        </w:rPr>
        <w:t>和</w:t>
      </w:r>
      <w:r w:rsidR="006D7C6A">
        <w:rPr>
          <w:rFonts w:hint="eastAsia"/>
        </w:rPr>
        <w:t>admin</w:t>
      </w:r>
      <w:r w:rsidR="006D7C6A">
        <w:rPr>
          <w:rFonts w:hint="eastAsia"/>
        </w:rPr>
        <w:t>两个应用</w:t>
      </w:r>
      <w:r w:rsidR="006D7C6A">
        <w:rPr>
          <w:rFonts w:hint="eastAsia"/>
        </w:rPr>
        <w:t>)</w:t>
      </w:r>
    </w:p>
    <w:p w:rsidR="009F386F" w:rsidRDefault="009F386F" w:rsidP="009F386F">
      <w:pPr>
        <w:rPr>
          <w:rFonts w:ascii="宋体" w:cs="宋体"/>
          <w:bCs/>
          <w:kern w:val="0"/>
          <w:sz w:val="24"/>
          <w:lang w:val="zh-CN"/>
        </w:rPr>
      </w:pPr>
      <w:r w:rsidRPr="00F55646">
        <w:rPr>
          <w:rFonts w:ascii="宋体" w:cs="宋体" w:hint="eastAsia"/>
          <w:bCs/>
          <w:kern w:val="0"/>
          <w:sz w:val="24"/>
          <w:lang w:val="zh-CN"/>
        </w:rPr>
        <w:t>包括前端</w:t>
      </w:r>
      <w:r>
        <w:rPr>
          <w:rFonts w:ascii="宋体" w:cs="宋体" w:hint="eastAsia"/>
          <w:bCs/>
          <w:kern w:val="0"/>
          <w:sz w:val="24"/>
          <w:lang w:val="zh-CN"/>
        </w:rPr>
        <w:t>支付</w:t>
      </w:r>
      <w:r w:rsidRPr="00F55646">
        <w:rPr>
          <w:rFonts w:ascii="宋体" w:cs="宋体" w:hint="eastAsia"/>
          <w:bCs/>
          <w:kern w:val="0"/>
          <w:sz w:val="24"/>
          <w:lang w:val="zh-CN"/>
        </w:rPr>
        <w:t>页面、订单</w:t>
      </w:r>
      <w:r>
        <w:rPr>
          <w:rFonts w:ascii="宋体" w:cs="宋体" w:hint="eastAsia"/>
          <w:bCs/>
          <w:kern w:val="0"/>
          <w:sz w:val="24"/>
          <w:lang w:val="zh-CN"/>
        </w:rPr>
        <w:t>查询，状态跟踪、业务数据管理</w:t>
      </w:r>
      <w:r w:rsidRPr="00F55646">
        <w:rPr>
          <w:rFonts w:ascii="宋体" w:cs="宋体" w:hint="eastAsia"/>
          <w:bCs/>
          <w:kern w:val="0"/>
          <w:sz w:val="24"/>
          <w:lang w:val="zh-CN"/>
        </w:rPr>
        <w:t>以及与业务系统</w:t>
      </w:r>
      <w:r>
        <w:rPr>
          <w:rFonts w:ascii="宋体" w:cs="宋体" w:hint="eastAsia"/>
          <w:bCs/>
          <w:kern w:val="0"/>
          <w:sz w:val="24"/>
          <w:lang w:val="zh-CN"/>
        </w:rPr>
        <w:t>相关接口</w:t>
      </w:r>
    </w:p>
    <w:p w:rsidR="009F386F" w:rsidRDefault="009F386F" w:rsidP="009F386F">
      <w:r>
        <w:rPr>
          <w:rFonts w:hint="eastAsia"/>
        </w:rPr>
        <w:t>前端：</w:t>
      </w:r>
    </w:p>
    <w:p w:rsidR="009F386F" w:rsidRDefault="009F386F" w:rsidP="009F386F">
      <w:r>
        <w:rPr>
          <w:rFonts w:hint="eastAsia"/>
          <w:noProof/>
        </w:rPr>
        <w:lastRenderedPageBreak/>
        <w:drawing>
          <wp:inline distT="0" distB="0" distL="0" distR="0">
            <wp:extent cx="5274310" cy="3076575"/>
            <wp:effectExtent l="0" t="0" r="0" b="0"/>
            <wp:docPr id="6"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F386F" w:rsidRDefault="009F386F" w:rsidP="009F386F">
      <w:r>
        <w:rPr>
          <w:rFonts w:hint="eastAsia"/>
        </w:rPr>
        <w:t>后端：</w:t>
      </w:r>
    </w:p>
    <w:p w:rsidR="009F386F" w:rsidRDefault="009F386F" w:rsidP="009F386F">
      <w:r w:rsidRPr="00973950">
        <w:rPr>
          <w:rFonts w:hint="eastAsia"/>
          <w:noProof/>
        </w:rPr>
        <w:drawing>
          <wp:inline distT="0" distB="0" distL="0" distR="0">
            <wp:extent cx="5219700" cy="3076575"/>
            <wp:effectExtent l="0" t="19050" r="0" b="0"/>
            <wp:docPr id="1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F386F" w:rsidRDefault="009F386F" w:rsidP="009F386F">
      <w:pPr>
        <w:pStyle w:val="2"/>
        <w:numPr>
          <w:ilvl w:val="3"/>
          <w:numId w:val="1"/>
        </w:numPr>
      </w:pPr>
      <w:bookmarkStart w:id="6" w:name="_Toc351708229"/>
      <w:r>
        <w:rPr>
          <w:rFonts w:hint="eastAsia"/>
        </w:rPr>
        <w:t>pp</w:t>
      </w:r>
      <w:bookmarkEnd w:id="6"/>
    </w:p>
    <w:p w:rsidR="009F386F" w:rsidRDefault="009F386F" w:rsidP="009F386F">
      <w:pPr>
        <w:rPr>
          <w:rFonts w:ascii="宋体" w:cs="宋体"/>
          <w:bCs/>
          <w:kern w:val="0"/>
          <w:sz w:val="24"/>
          <w:lang w:val="zh-CN"/>
        </w:rPr>
      </w:pPr>
      <w:r w:rsidRPr="00F55646">
        <w:rPr>
          <w:rFonts w:ascii="宋体" w:cs="宋体" w:hint="eastAsia"/>
          <w:bCs/>
          <w:kern w:val="0"/>
          <w:sz w:val="24"/>
          <w:lang w:val="zh-CN"/>
        </w:rPr>
        <w:t>负责与支付宝、易宝等</w:t>
      </w:r>
      <w:r>
        <w:rPr>
          <w:rFonts w:ascii="宋体" w:cs="宋体" w:hint="eastAsia"/>
          <w:bCs/>
          <w:kern w:val="0"/>
          <w:sz w:val="24"/>
          <w:lang w:val="zh-CN"/>
        </w:rPr>
        <w:t>第三方支付平台交互，记录系统交易流水、充值方式</w:t>
      </w:r>
      <w:r w:rsidRPr="00F55646">
        <w:rPr>
          <w:rFonts w:ascii="宋体" w:cs="宋体" w:hint="eastAsia"/>
          <w:bCs/>
          <w:kern w:val="0"/>
          <w:sz w:val="24"/>
          <w:lang w:val="zh-CN"/>
        </w:rPr>
        <w:t>等</w:t>
      </w:r>
    </w:p>
    <w:p w:rsidR="009F386F" w:rsidRDefault="009F386F" w:rsidP="009F386F">
      <w:pPr>
        <w:rPr>
          <w:rFonts w:ascii="宋体" w:cs="宋体"/>
          <w:bCs/>
          <w:kern w:val="0"/>
          <w:sz w:val="24"/>
          <w:lang w:val="zh-CN"/>
        </w:rPr>
      </w:pPr>
      <w:r>
        <w:rPr>
          <w:rFonts w:ascii="宋体" w:cs="宋体" w:hint="eastAsia"/>
          <w:bCs/>
          <w:kern w:val="0"/>
          <w:sz w:val="24"/>
          <w:lang w:val="zh-CN"/>
        </w:rPr>
        <w:t>负责与</w:t>
      </w:r>
      <w:r w:rsidR="00CB634A">
        <w:rPr>
          <w:rFonts w:ascii="宋体" w:cs="宋体" w:hint="eastAsia"/>
          <w:bCs/>
          <w:kern w:val="0"/>
          <w:sz w:val="24"/>
          <w:lang w:val="zh-CN"/>
        </w:rPr>
        <w:t>wfjpay</w:t>
      </w:r>
      <w:r>
        <w:rPr>
          <w:rFonts w:ascii="宋体" w:cs="宋体" w:hint="eastAsia"/>
          <w:bCs/>
          <w:kern w:val="0"/>
          <w:sz w:val="24"/>
          <w:lang w:val="zh-CN"/>
        </w:rPr>
        <w:t>交互，返回交易数据等</w:t>
      </w:r>
    </w:p>
    <w:p w:rsidR="009F386F" w:rsidRDefault="009F386F" w:rsidP="009F386F">
      <w:pPr>
        <w:rPr>
          <w:rFonts w:ascii="宋体" w:cs="宋体"/>
          <w:bCs/>
          <w:kern w:val="0"/>
          <w:sz w:val="24"/>
          <w:lang w:val="zh-CN"/>
        </w:rPr>
      </w:pPr>
      <w:r>
        <w:rPr>
          <w:rFonts w:ascii="宋体" w:cs="宋体" w:hint="eastAsia"/>
          <w:bCs/>
          <w:kern w:val="0"/>
          <w:sz w:val="24"/>
          <w:lang w:val="zh-CN"/>
        </w:rPr>
        <w:t>负责发送通知消息到MQ</w:t>
      </w:r>
    </w:p>
    <w:p w:rsidR="009F386F" w:rsidRDefault="00DA5D28" w:rsidP="009F386F">
      <w:pPr>
        <w:rPr>
          <w:rFonts w:ascii="宋体" w:cs="宋体"/>
          <w:bCs/>
          <w:kern w:val="0"/>
          <w:sz w:val="24"/>
          <w:lang w:val="zh-CN"/>
        </w:rPr>
      </w:pPr>
      <w:r>
        <w:rPr>
          <w:rFonts w:ascii="宋体" w:cs="宋体" w:hint="eastAsia"/>
          <w:bCs/>
          <w:kern w:val="0"/>
          <w:sz w:val="24"/>
          <w:lang w:val="zh-CN"/>
        </w:rPr>
        <w:t>--非但应用,通道独立</w:t>
      </w:r>
    </w:p>
    <w:p w:rsidR="009F386F" w:rsidRDefault="009F386F" w:rsidP="009F386F">
      <w:r>
        <w:rPr>
          <w:rFonts w:ascii="宋体" w:cs="宋体" w:hint="eastAsia"/>
          <w:bCs/>
          <w:noProof/>
          <w:kern w:val="0"/>
          <w:sz w:val="24"/>
        </w:rPr>
        <w:lastRenderedPageBreak/>
        <w:drawing>
          <wp:inline distT="0" distB="0" distL="0" distR="0">
            <wp:extent cx="5219700" cy="2162175"/>
            <wp:effectExtent l="57150" t="0" r="1905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F386F" w:rsidRDefault="009F386F" w:rsidP="009F386F">
      <w:pPr>
        <w:pStyle w:val="2"/>
        <w:numPr>
          <w:ilvl w:val="3"/>
          <w:numId w:val="1"/>
        </w:numPr>
      </w:pPr>
      <w:bookmarkStart w:id="7" w:name="_Toc351708230"/>
      <w:r>
        <w:rPr>
          <w:rFonts w:hint="eastAsia"/>
        </w:rPr>
        <w:t>payTiming</w:t>
      </w:r>
      <w:bookmarkEnd w:id="7"/>
    </w:p>
    <w:p w:rsidR="009F386F" w:rsidRDefault="009F386F" w:rsidP="009F386F">
      <w:pPr>
        <w:ind w:firstLine="420"/>
      </w:pPr>
      <w:r>
        <w:rPr>
          <w:rFonts w:hint="eastAsia"/>
        </w:rPr>
        <w:t>定时任务</w:t>
      </w:r>
      <w:r w:rsidR="001E0BE4">
        <w:rPr>
          <w:rFonts w:hint="eastAsia"/>
        </w:rPr>
        <w:t>模块</w:t>
      </w:r>
    </w:p>
    <w:p w:rsidR="009F386F" w:rsidRDefault="009F386F" w:rsidP="009F386F">
      <w:pPr>
        <w:pStyle w:val="a8"/>
        <w:numPr>
          <w:ilvl w:val="0"/>
          <w:numId w:val="2"/>
        </w:numPr>
        <w:ind w:firstLineChars="0"/>
      </w:pPr>
      <w:r>
        <w:rPr>
          <w:rFonts w:hint="eastAsia"/>
        </w:rPr>
        <w:t>程序执行完业务处理后。如果业务系统没有反馈处理信息给支付平台，支付平台服</w:t>
      </w:r>
    </w:p>
    <w:p w:rsidR="009F386F" w:rsidRDefault="009F386F" w:rsidP="009F386F">
      <w:r>
        <w:rPr>
          <w:rFonts w:hint="eastAsia"/>
        </w:rPr>
        <w:t>务器会不断重发通知，直到</w:t>
      </w:r>
    </w:p>
    <w:p w:rsidR="009F386F" w:rsidRDefault="009F386F" w:rsidP="009F386F">
      <w:r>
        <w:rPr>
          <w:rFonts w:hint="eastAsia"/>
        </w:rPr>
        <w:t>超过</w:t>
      </w:r>
      <w:r>
        <w:rPr>
          <w:rFonts w:hint="eastAsia"/>
        </w:rPr>
        <w:t xml:space="preserve">24 </w:t>
      </w:r>
      <w:r>
        <w:rPr>
          <w:rFonts w:hint="eastAsia"/>
        </w:rPr>
        <w:t>小时</w:t>
      </w:r>
      <w:r>
        <w:rPr>
          <w:rFonts w:hint="eastAsia"/>
        </w:rPr>
        <w:t xml:space="preserve"> 22 </w:t>
      </w:r>
      <w:r>
        <w:rPr>
          <w:rFonts w:hint="eastAsia"/>
        </w:rPr>
        <w:t>分钟。</w:t>
      </w:r>
      <w:r>
        <w:rPr>
          <w:rFonts w:hint="eastAsia"/>
        </w:rPr>
        <w:t xml:space="preserve"> </w:t>
      </w:r>
    </w:p>
    <w:p w:rsidR="009F386F" w:rsidRDefault="009F386F" w:rsidP="009F386F">
      <w:r>
        <w:rPr>
          <w:rFonts w:hint="eastAsia"/>
        </w:rPr>
        <w:t>一般情况下，</w:t>
      </w:r>
      <w:r>
        <w:rPr>
          <w:rFonts w:hint="eastAsia"/>
        </w:rPr>
        <w:t xml:space="preserve">25 </w:t>
      </w:r>
      <w:r>
        <w:rPr>
          <w:rFonts w:hint="eastAsia"/>
        </w:rPr>
        <w:t>小时以内完成</w:t>
      </w:r>
      <w:r>
        <w:rPr>
          <w:rFonts w:hint="eastAsia"/>
        </w:rPr>
        <w:t xml:space="preserve">8 </w:t>
      </w:r>
      <w:r>
        <w:rPr>
          <w:rFonts w:hint="eastAsia"/>
        </w:rPr>
        <w:t>次通知（通知的间隔频率一般是：</w:t>
      </w:r>
    </w:p>
    <w:p w:rsidR="009F386F" w:rsidRDefault="009F386F" w:rsidP="009F386F">
      <w:r>
        <w:rPr>
          <w:rFonts w:hint="eastAsia"/>
        </w:rPr>
        <w:t>2m,10m,20m,1h,2h,6h,15h</w:t>
      </w:r>
      <w:r>
        <w:rPr>
          <w:rFonts w:hint="eastAsia"/>
        </w:rPr>
        <w:t>）</w:t>
      </w:r>
    </w:p>
    <w:p w:rsidR="009F386F" w:rsidRDefault="009F386F" w:rsidP="009F386F">
      <w:r>
        <w:rPr>
          <w:rFonts w:hint="eastAsia"/>
        </w:rPr>
        <w:t>每隔一分钟定时轮询订单表，所有已支付的未完成的订单需要触发消息通知机制</w:t>
      </w:r>
    </w:p>
    <w:p w:rsidR="009F386F" w:rsidRDefault="009F386F" w:rsidP="009F386F">
      <w:pPr>
        <w:pStyle w:val="a8"/>
        <w:numPr>
          <w:ilvl w:val="0"/>
          <w:numId w:val="2"/>
        </w:numPr>
        <w:ind w:firstLineChars="0"/>
        <w:rPr>
          <w:kern w:val="0"/>
        </w:rPr>
      </w:pPr>
      <w:r w:rsidRPr="004A30CC">
        <w:rPr>
          <w:rFonts w:hint="eastAsia"/>
          <w:kern w:val="0"/>
        </w:rPr>
        <w:t>负责过期</w:t>
      </w:r>
      <w:r>
        <w:rPr>
          <w:rFonts w:hint="eastAsia"/>
          <w:kern w:val="0"/>
        </w:rPr>
        <w:t>订单</w:t>
      </w:r>
      <w:r w:rsidRPr="004A30CC">
        <w:rPr>
          <w:rFonts w:hint="eastAsia"/>
          <w:kern w:val="0"/>
        </w:rPr>
        <w:t>处理</w:t>
      </w:r>
      <w:r>
        <w:rPr>
          <w:rFonts w:hint="eastAsia"/>
          <w:kern w:val="0"/>
        </w:rPr>
        <w:t>，平台约定</w:t>
      </w:r>
      <w:r>
        <w:rPr>
          <w:rFonts w:hint="eastAsia"/>
          <w:kern w:val="0"/>
        </w:rPr>
        <w:t>48</w:t>
      </w:r>
      <w:r>
        <w:rPr>
          <w:rFonts w:hint="eastAsia"/>
          <w:kern w:val="0"/>
        </w:rPr>
        <w:t>小时内有效</w:t>
      </w:r>
    </w:p>
    <w:p w:rsidR="00855474" w:rsidRDefault="00855474" w:rsidP="009F386F">
      <w:pPr>
        <w:pStyle w:val="a8"/>
        <w:numPr>
          <w:ilvl w:val="0"/>
          <w:numId w:val="2"/>
        </w:numPr>
        <w:ind w:firstLineChars="0"/>
        <w:rPr>
          <w:rFonts w:hint="eastAsia"/>
          <w:kern w:val="0"/>
        </w:rPr>
      </w:pPr>
      <w:r>
        <w:rPr>
          <w:rFonts w:hint="eastAsia"/>
          <w:kern w:val="0"/>
        </w:rPr>
        <w:t>发送产品运营统计报表邮件</w:t>
      </w:r>
      <w:r>
        <w:rPr>
          <w:rFonts w:hint="eastAsia"/>
          <w:kern w:val="0"/>
        </w:rPr>
        <w:t>(</w:t>
      </w:r>
      <w:r>
        <w:rPr>
          <w:rFonts w:hint="eastAsia"/>
          <w:kern w:val="0"/>
        </w:rPr>
        <w:t>也可单独统计模块或</w:t>
      </w:r>
      <w:r w:rsidR="00510C97">
        <w:rPr>
          <w:rFonts w:hint="eastAsia"/>
          <w:kern w:val="0"/>
        </w:rPr>
        <w:t>BI</w:t>
      </w:r>
      <w:r>
        <w:rPr>
          <w:rFonts w:hint="eastAsia"/>
          <w:kern w:val="0"/>
        </w:rPr>
        <w:t>出</w:t>
      </w:r>
      <w:r>
        <w:rPr>
          <w:rFonts w:hint="eastAsia"/>
          <w:kern w:val="0"/>
        </w:rPr>
        <w:t>)</w:t>
      </w:r>
    </w:p>
    <w:p w:rsidR="009B3263" w:rsidRPr="004A30CC" w:rsidRDefault="009B3263" w:rsidP="009F386F">
      <w:pPr>
        <w:pStyle w:val="a8"/>
        <w:numPr>
          <w:ilvl w:val="0"/>
          <w:numId w:val="2"/>
        </w:numPr>
        <w:ind w:firstLineChars="0"/>
        <w:rPr>
          <w:kern w:val="0"/>
        </w:rPr>
      </w:pPr>
      <w:r>
        <w:rPr>
          <w:rFonts w:hint="eastAsia"/>
          <w:kern w:val="0"/>
        </w:rPr>
        <w:t>程序每</w:t>
      </w:r>
      <w:r>
        <w:rPr>
          <w:rFonts w:hint="eastAsia"/>
          <w:kern w:val="0"/>
        </w:rPr>
        <w:t>10</w:t>
      </w:r>
      <w:r>
        <w:rPr>
          <w:rFonts w:hint="eastAsia"/>
          <w:kern w:val="0"/>
        </w:rPr>
        <w:t>秒查询系统中</w:t>
      </w:r>
      <w:r>
        <w:rPr>
          <w:rFonts w:hint="eastAsia"/>
          <w:kern w:val="0"/>
        </w:rPr>
        <w:t>3</w:t>
      </w:r>
      <w:r>
        <w:rPr>
          <w:rFonts w:hint="eastAsia"/>
          <w:kern w:val="0"/>
        </w:rPr>
        <w:t>分钟内未支付的交易，到各渠道进行单笔查询，如果支付成功更新状态并通知第三方</w:t>
      </w:r>
    </w:p>
    <w:p w:rsidR="009B3263" w:rsidRPr="00125CAA" w:rsidRDefault="009F386F" w:rsidP="009B3263">
      <w:pPr>
        <w:pStyle w:val="a8"/>
        <w:numPr>
          <w:ilvl w:val="0"/>
          <w:numId w:val="2"/>
        </w:numPr>
        <w:ind w:firstLineChars="0"/>
      </w:pPr>
      <w:r w:rsidRPr="004A30CC">
        <w:rPr>
          <w:rFonts w:hint="eastAsia"/>
          <w:kern w:val="0"/>
        </w:rPr>
        <w:t>负责归档处理</w:t>
      </w:r>
      <w:r>
        <w:rPr>
          <w:rFonts w:hint="eastAsia"/>
          <w:kern w:val="0"/>
        </w:rPr>
        <w:t>，将前</w:t>
      </w:r>
      <w:r>
        <w:rPr>
          <w:rFonts w:hint="eastAsia"/>
          <w:kern w:val="0"/>
        </w:rPr>
        <w:t>3</w:t>
      </w:r>
      <w:r>
        <w:rPr>
          <w:rFonts w:hint="eastAsia"/>
          <w:kern w:val="0"/>
        </w:rPr>
        <w:t>年数据定时归档</w:t>
      </w:r>
    </w:p>
    <w:p w:rsidR="00125CAA" w:rsidRDefault="00125CAA" w:rsidP="004579FE"/>
    <w:p w:rsidR="004579FE" w:rsidRPr="00C1661A" w:rsidRDefault="004579FE" w:rsidP="004579FE"/>
    <w:p w:rsidR="009F386F" w:rsidRDefault="009F386F" w:rsidP="009F386F">
      <w:pPr>
        <w:pStyle w:val="2"/>
        <w:numPr>
          <w:ilvl w:val="2"/>
          <w:numId w:val="1"/>
        </w:numPr>
      </w:pPr>
      <w:bookmarkStart w:id="8" w:name="_Toc351708231"/>
      <w:r>
        <w:rPr>
          <w:rFonts w:hint="eastAsia"/>
        </w:rPr>
        <w:t>第三方支付平台</w:t>
      </w:r>
      <w:bookmarkEnd w:id="8"/>
    </w:p>
    <w:p w:rsidR="009F386F" w:rsidRDefault="009F386F" w:rsidP="00B54CC4">
      <w:pPr>
        <w:pStyle w:val="a5"/>
        <w:ind w:firstLineChars="0" w:firstLine="0"/>
      </w:pPr>
      <w:r w:rsidRPr="007E5A4E">
        <w:rPr>
          <w:rFonts w:hint="eastAsia"/>
        </w:rPr>
        <w:t>第三方支付平台包括：支付宝、易宝</w:t>
      </w:r>
      <w:r>
        <w:rPr>
          <w:rFonts w:hint="eastAsia"/>
        </w:rPr>
        <w:t>、财付通</w:t>
      </w:r>
      <w:r w:rsidRPr="007E5A4E">
        <w:rPr>
          <w:rFonts w:hint="eastAsia"/>
        </w:rPr>
        <w:t>等成熟的支付平台，提供了各种银行以及业务支付接口供</w:t>
      </w:r>
      <w:r w:rsidR="006D4089">
        <w:rPr>
          <w:rFonts w:hint="eastAsia"/>
        </w:rPr>
        <w:t>王府井</w:t>
      </w:r>
      <w:r w:rsidRPr="007E5A4E">
        <w:rPr>
          <w:rFonts w:hint="eastAsia"/>
        </w:rPr>
        <w:t>支付平台使用。</w:t>
      </w:r>
    </w:p>
    <w:p w:rsidR="00B54CC4" w:rsidRPr="00014442" w:rsidRDefault="00B54CC4" w:rsidP="00B54CC4">
      <w:pPr>
        <w:pStyle w:val="1"/>
        <w:numPr>
          <w:ilvl w:val="0"/>
          <w:numId w:val="1"/>
        </w:numPr>
        <w:spacing w:line="578" w:lineRule="auto"/>
      </w:pPr>
      <w:bookmarkStart w:id="9" w:name="_Toc351708232"/>
      <w:r w:rsidRPr="00232CC6">
        <w:rPr>
          <w:rFonts w:hint="eastAsia"/>
        </w:rPr>
        <w:t>名词定义</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tblCellMar>
        <w:tblLook w:val="01E0"/>
      </w:tblPr>
      <w:tblGrid>
        <w:gridCol w:w="2088"/>
        <w:gridCol w:w="6434"/>
      </w:tblGrid>
      <w:tr w:rsidR="00B54CC4" w:rsidTr="0009429A">
        <w:tc>
          <w:tcPr>
            <w:tcW w:w="2088" w:type="dxa"/>
            <w:tcBorders>
              <w:top w:val="single" w:sz="4" w:space="0" w:color="auto"/>
              <w:left w:val="single" w:sz="4" w:space="0" w:color="auto"/>
              <w:bottom w:val="single" w:sz="4" w:space="0" w:color="auto"/>
              <w:right w:val="single" w:sz="4" w:space="0" w:color="auto"/>
            </w:tcBorders>
            <w:shd w:val="clear" w:color="auto" w:fill="C0C0C0"/>
            <w:hideMark/>
          </w:tcPr>
          <w:p w:rsidR="00B54CC4" w:rsidRDefault="00B54CC4" w:rsidP="0009429A">
            <w:pPr>
              <w:rPr>
                <w:b/>
                <w:sz w:val="28"/>
                <w:szCs w:val="28"/>
              </w:rPr>
            </w:pPr>
            <w:r>
              <w:rPr>
                <w:rFonts w:hint="eastAsia"/>
                <w:b/>
                <w:sz w:val="28"/>
                <w:szCs w:val="28"/>
              </w:rPr>
              <w:t>名称</w:t>
            </w:r>
          </w:p>
        </w:tc>
        <w:tc>
          <w:tcPr>
            <w:tcW w:w="6434" w:type="dxa"/>
            <w:tcBorders>
              <w:top w:val="single" w:sz="4" w:space="0" w:color="auto"/>
              <w:left w:val="single" w:sz="4" w:space="0" w:color="auto"/>
              <w:bottom w:val="single" w:sz="4" w:space="0" w:color="auto"/>
              <w:right w:val="single" w:sz="4" w:space="0" w:color="auto"/>
            </w:tcBorders>
            <w:shd w:val="clear" w:color="auto" w:fill="C0C0C0"/>
            <w:hideMark/>
          </w:tcPr>
          <w:p w:rsidR="00B54CC4" w:rsidRDefault="00B54CC4" w:rsidP="0009429A">
            <w:pPr>
              <w:rPr>
                <w:b/>
                <w:sz w:val="28"/>
                <w:szCs w:val="28"/>
              </w:rPr>
            </w:pPr>
            <w:r>
              <w:rPr>
                <w:rFonts w:hint="eastAsia"/>
                <w:b/>
                <w:sz w:val="28"/>
                <w:szCs w:val="28"/>
              </w:rPr>
              <w:t>描述</w:t>
            </w:r>
          </w:p>
        </w:tc>
      </w:tr>
      <w:tr w:rsidR="00B54CC4" w:rsidTr="0009429A">
        <w:tc>
          <w:tcPr>
            <w:tcW w:w="2088" w:type="dxa"/>
            <w:tcBorders>
              <w:top w:val="single" w:sz="4" w:space="0" w:color="auto"/>
              <w:left w:val="single" w:sz="4" w:space="0" w:color="auto"/>
              <w:bottom w:val="single" w:sz="4" w:space="0" w:color="auto"/>
              <w:right w:val="single" w:sz="4" w:space="0" w:color="auto"/>
            </w:tcBorders>
            <w:hideMark/>
          </w:tcPr>
          <w:p w:rsidR="00B54CC4" w:rsidRDefault="00B54CC4" w:rsidP="0009429A">
            <w:r>
              <w:rPr>
                <w:rFonts w:hint="eastAsia"/>
                <w:b/>
                <w:sz w:val="24"/>
              </w:rPr>
              <w:lastRenderedPageBreak/>
              <w:t>业务系统</w:t>
            </w:r>
          </w:p>
        </w:tc>
        <w:tc>
          <w:tcPr>
            <w:tcW w:w="6434" w:type="dxa"/>
            <w:tcBorders>
              <w:top w:val="single" w:sz="4" w:space="0" w:color="auto"/>
              <w:left w:val="single" w:sz="4" w:space="0" w:color="auto"/>
              <w:bottom w:val="single" w:sz="4" w:space="0" w:color="auto"/>
              <w:right w:val="single" w:sz="4" w:space="0" w:color="auto"/>
            </w:tcBorders>
            <w:hideMark/>
          </w:tcPr>
          <w:p w:rsidR="00B54CC4" w:rsidRDefault="00B54CC4" w:rsidP="00B560AE">
            <w:r>
              <w:rPr>
                <w:rFonts w:hint="eastAsia"/>
                <w:sz w:val="24"/>
              </w:rPr>
              <w:t>如</w:t>
            </w:r>
            <w:r w:rsidR="0002422D">
              <w:rPr>
                <w:rFonts w:hint="eastAsia"/>
                <w:sz w:val="24"/>
              </w:rPr>
              <w:t>王府井网站</w:t>
            </w:r>
            <w:r>
              <w:rPr>
                <w:rFonts w:hint="eastAsia"/>
                <w:sz w:val="24"/>
              </w:rPr>
              <w:t>等接入</w:t>
            </w:r>
            <w:r w:rsidR="00B560AE">
              <w:rPr>
                <w:rFonts w:hint="eastAsia"/>
                <w:sz w:val="24"/>
              </w:rPr>
              <w:t>王府井</w:t>
            </w:r>
            <w:r>
              <w:rPr>
                <w:rFonts w:hint="eastAsia"/>
                <w:sz w:val="24"/>
              </w:rPr>
              <w:t>支付平台的应用</w:t>
            </w:r>
          </w:p>
        </w:tc>
      </w:tr>
      <w:tr w:rsidR="00B54CC4" w:rsidTr="0009429A">
        <w:tc>
          <w:tcPr>
            <w:tcW w:w="2088" w:type="dxa"/>
            <w:tcBorders>
              <w:top w:val="single" w:sz="4" w:space="0" w:color="auto"/>
              <w:left w:val="single" w:sz="4" w:space="0" w:color="auto"/>
              <w:bottom w:val="single" w:sz="4" w:space="0" w:color="auto"/>
              <w:right w:val="single" w:sz="4" w:space="0" w:color="auto"/>
            </w:tcBorders>
            <w:hideMark/>
          </w:tcPr>
          <w:p w:rsidR="00B54CC4" w:rsidRDefault="006B7F10" w:rsidP="0009429A">
            <w:r>
              <w:rPr>
                <w:rFonts w:hint="eastAsia"/>
                <w:b/>
                <w:sz w:val="24"/>
              </w:rPr>
              <w:t>王府井</w:t>
            </w:r>
            <w:r w:rsidR="00B54CC4">
              <w:rPr>
                <w:rFonts w:hint="eastAsia"/>
                <w:b/>
                <w:sz w:val="24"/>
              </w:rPr>
              <w:t>支付平台</w:t>
            </w:r>
          </w:p>
        </w:tc>
        <w:tc>
          <w:tcPr>
            <w:tcW w:w="6434" w:type="dxa"/>
            <w:tcBorders>
              <w:top w:val="single" w:sz="4" w:space="0" w:color="auto"/>
              <w:left w:val="single" w:sz="4" w:space="0" w:color="auto"/>
              <w:bottom w:val="single" w:sz="4" w:space="0" w:color="auto"/>
              <w:right w:val="single" w:sz="4" w:space="0" w:color="auto"/>
            </w:tcBorders>
            <w:hideMark/>
          </w:tcPr>
          <w:p w:rsidR="00B54CC4" w:rsidRDefault="00B54CC4" w:rsidP="0009429A">
            <w:r>
              <w:rPr>
                <w:rFonts w:hint="eastAsia"/>
                <w:sz w:val="24"/>
              </w:rPr>
              <w:t>具有支付功能的</w:t>
            </w:r>
            <w:r w:rsidR="00D8274D">
              <w:rPr>
                <w:rFonts w:hint="eastAsia"/>
                <w:sz w:val="24"/>
              </w:rPr>
              <w:t>王府井</w:t>
            </w:r>
            <w:r>
              <w:rPr>
                <w:rFonts w:hint="eastAsia"/>
                <w:sz w:val="24"/>
              </w:rPr>
              <w:t>核心支付业务平台</w:t>
            </w:r>
          </w:p>
        </w:tc>
      </w:tr>
      <w:tr w:rsidR="00B54CC4" w:rsidTr="0009429A">
        <w:tc>
          <w:tcPr>
            <w:tcW w:w="2088"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b/>
                <w:sz w:val="24"/>
              </w:rPr>
            </w:pPr>
            <w:r>
              <w:rPr>
                <w:rFonts w:hint="eastAsia"/>
                <w:b/>
                <w:sz w:val="24"/>
              </w:rPr>
              <w:t>第三方支付平台</w:t>
            </w:r>
          </w:p>
        </w:tc>
        <w:tc>
          <w:tcPr>
            <w:tcW w:w="6434"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sz w:val="24"/>
              </w:rPr>
            </w:pPr>
            <w:r>
              <w:rPr>
                <w:rFonts w:hint="eastAsia"/>
                <w:sz w:val="24"/>
              </w:rPr>
              <w:t>如支付宝、易宝、财付通等成熟的第三方支付平台</w:t>
            </w:r>
          </w:p>
        </w:tc>
      </w:tr>
      <w:tr w:rsidR="00B54CC4" w:rsidTr="0009429A">
        <w:trPr>
          <w:trHeight w:val="522"/>
        </w:trPr>
        <w:tc>
          <w:tcPr>
            <w:tcW w:w="2088"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b/>
                <w:sz w:val="24"/>
              </w:rPr>
            </w:pPr>
            <w:r w:rsidRPr="009A3BF9">
              <w:rPr>
                <w:rFonts w:hint="eastAsia"/>
                <w:b/>
                <w:sz w:val="24"/>
              </w:rPr>
              <w:t>返回</w:t>
            </w:r>
          </w:p>
        </w:tc>
        <w:tc>
          <w:tcPr>
            <w:tcW w:w="6434"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sz w:val="24"/>
              </w:rPr>
            </w:pPr>
            <w:r>
              <w:rPr>
                <w:rFonts w:hint="eastAsia"/>
              </w:rPr>
              <w:t>页面跳转同步通知。</w:t>
            </w:r>
            <w:r w:rsidR="00D8274D">
              <w:rPr>
                <w:rFonts w:hint="eastAsia"/>
              </w:rPr>
              <w:t>王府井</w:t>
            </w:r>
            <w:r>
              <w:rPr>
                <w:rFonts w:hint="eastAsia"/>
              </w:rPr>
              <w:t>支付平台根据得到的数据处理完成后，当前页面从第三方支付平台的页面自动跳转回业务系统的网站，同时携带处理完成的结果信息反馈给业务系统。</w:t>
            </w:r>
          </w:p>
        </w:tc>
      </w:tr>
      <w:tr w:rsidR="00B54CC4" w:rsidTr="0009429A">
        <w:trPr>
          <w:trHeight w:val="539"/>
        </w:trPr>
        <w:tc>
          <w:tcPr>
            <w:tcW w:w="2088"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b/>
                <w:sz w:val="24"/>
              </w:rPr>
            </w:pPr>
            <w:r w:rsidRPr="009A3BF9">
              <w:rPr>
                <w:rFonts w:hint="eastAsia"/>
                <w:b/>
                <w:sz w:val="24"/>
              </w:rPr>
              <w:t>请求</w:t>
            </w:r>
          </w:p>
        </w:tc>
        <w:tc>
          <w:tcPr>
            <w:tcW w:w="6434"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sz w:val="24"/>
              </w:rPr>
            </w:pPr>
            <w:r>
              <w:rPr>
                <w:rFonts w:hint="eastAsia"/>
              </w:rPr>
              <w:t>通过</w:t>
            </w:r>
            <w:r>
              <w:rPr>
                <w:rFonts w:hint="eastAsia"/>
              </w:rPr>
              <w:t xml:space="preserve"> HTTP</w:t>
            </w:r>
            <w:r>
              <w:rPr>
                <w:rFonts w:hint="eastAsia"/>
              </w:rPr>
              <w:t>、</w:t>
            </w:r>
            <w:r>
              <w:rPr>
                <w:rFonts w:hint="eastAsia"/>
              </w:rPr>
              <w:t xml:space="preserve">HTTPS </w:t>
            </w:r>
            <w:r>
              <w:rPr>
                <w:rFonts w:hint="eastAsia"/>
              </w:rPr>
              <w:t>协议把需要传输的数据发送给接收方的过程。</w:t>
            </w:r>
          </w:p>
        </w:tc>
      </w:tr>
      <w:tr w:rsidR="00B54CC4" w:rsidTr="0009429A">
        <w:tc>
          <w:tcPr>
            <w:tcW w:w="2088" w:type="dxa"/>
            <w:tcBorders>
              <w:top w:val="single" w:sz="4" w:space="0" w:color="auto"/>
              <w:left w:val="single" w:sz="4" w:space="0" w:color="auto"/>
              <w:bottom w:val="single" w:sz="4" w:space="0" w:color="auto"/>
              <w:right w:val="single" w:sz="4" w:space="0" w:color="auto"/>
            </w:tcBorders>
            <w:hideMark/>
          </w:tcPr>
          <w:p w:rsidR="00B54CC4" w:rsidRPr="009A3BF9" w:rsidRDefault="00B54CC4" w:rsidP="0009429A">
            <w:pPr>
              <w:rPr>
                <w:b/>
                <w:sz w:val="24"/>
              </w:rPr>
            </w:pPr>
            <w:r w:rsidRPr="009A3BF9">
              <w:rPr>
                <w:rFonts w:hint="eastAsia"/>
                <w:b/>
                <w:sz w:val="24"/>
              </w:rPr>
              <w:t>通知</w:t>
            </w:r>
          </w:p>
        </w:tc>
        <w:tc>
          <w:tcPr>
            <w:tcW w:w="6434" w:type="dxa"/>
            <w:tcBorders>
              <w:top w:val="single" w:sz="4" w:space="0" w:color="auto"/>
              <w:left w:val="single" w:sz="4" w:space="0" w:color="auto"/>
              <w:bottom w:val="single" w:sz="4" w:space="0" w:color="auto"/>
              <w:right w:val="single" w:sz="4" w:space="0" w:color="auto"/>
            </w:tcBorders>
            <w:hideMark/>
          </w:tcPr>
          <w:p w:rsidR="00B54CC4" w:rsidRDefault="00B54CC4" w:rsidP="00DE184F">
            <w:r>
              <w:rPr>
                <w:rFonts w:hint="eastAsia"/>
              </w:rPr>
              <w:t>服务器异步通知。</w:t>
            </w:r>
            <w:r w:rsidR="00D8274D">
              <w:rPr>
                <w:rFonts w:hint="eastAsia"/>
              </w:rPr>
              <w:t>王府井</w:t>
            </w:r>
            <w:r>
              <w:rPr>
                <w:rFonts w:hint="eastAsia"/>
              </w:rPr>
              <w:t>支付平台根据得到的数据处理完成后，主动发起通知给业务系统，同时携带处理完成的结果信息反馈。</w:t>
            </w:r>
          </w:p>
        </w:tc>
      </w:tr>
      <w:tr w:rsidR="00B54CC4" w:rsidTr="0009429A">
        <w:tc>
          <w:tcPr>
            <w:tcW w:w="2088"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b/>
                <w:sz w:val="24"/>
              </w:rPr>
            </w:pPr>
            <w:r>
              <w:rPr>
                <w:rFonts w:hint="eastAsia"/>
                <w:b/>
                <w:sz w:val="24"/>
              </w:rPr>
              <w:t>订单总金额</w:t>
            </w:r>
          </w:p>
        </w:tc>
        <w:tc>
          <w:tcPr>
            <w:tcW w:w="6434"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sz w:val="24"/>
              </w:rPr>
            </w:pPr>
            <w:r>
              <w:rPr>
                <w:rFonts w:hint="eastAsia"/>
                <w:sz w:val="24"/>
              </w:rPr>
              <w:t>单次订单支付中的支付金额</w:t>
            </w:r>
          </w:p>
        </w:tc>
      </w:tr>
      <w:tr w:rsidR="00B54CC4" w:rsidTr="0009429A">
        <w:trPr>
          <w:trHeight w:val="743"/>
        </w:trPr>
        <w:tc>
          <w:tcPr>
            <w:tcW w:w="2088"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b/>
                <w:sz w:val="24"/>
              </w:rPr>
            </w:pPr>
            <w:r>
              <w:rPr>
                <w:rFonts w:hint="eastAsia"/>
                <w:b/>
                <w:sz w:val="24"/>
              </w:rPr>
              <w:t>支付账号</w:t>
            </w:r>
          </w:p>
        </w:tc>
        <w:tc>
          <w:tcPr>
            <w:tcW w:w="6434" w:type="dxa"/>
            <w:tcBorders>
              <w:top w:val="single" w:sz="4" w:space="0" w:color="auto"/>
              <w:left w:val="single" w:sz="4" w:space="0" w:color="auto"/>
              <w:bottom w:val="single" w:sz="4" w:space="0" w:color="auto"/>
              <w:right w:val="single" w:sz="4" w:space="0" w:color="auto"/>
            </w:tcBorders>
            <w:hideMark/>
          </w:tcPr>
          <w:p w:rsidR="00B54CC4" w:rsidRDefault="00D8274D" w:rsidP="0009429A">
            <w:pPr>
              <w:rPr>
                <w:sz w:val="24"/>
              </w:rPr>
            </w:pPr>
            <w:r>
              <w:rPr>
                <w:rFonts w:hint="eastAsia"/>
                <w:sz w:val="24"/>
              </w:rPr>
              <w:t>王府井</w:t>
            </w:r>
            <w:r w:rsidR="00B54CC4">
              <w:rPr>
                <w:rFonts w:hint="eastAsia"/>
                <w:sz w:val="24"/>
              </w:rPr>
              <w:t>的用户通行证账号</w:t>
            </w:r>
          </w:p>
        </w:tc>
      </w:tr>
      <w:tr w:rsidR="00B54CC4" w:rsidTr="0009429A">
        <w:trPr>
          <w:trHeight w:val="515"/>
        </w:trPr>
        <w:tc>
          <w:tcPr>
            <w:tcW w:w="2088"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b/>
                <w:sz w:val="24"/>
              </w:rPr>
            </w:pPr>
            <w:r w:rsidRPr="00352343">
              <w:rPr>
                <w:rFonts w:hint="eastAsia"/>
                <w:b/>
                <w:sz w:val="24"/>
              </w:rPr>
              <w:t>渠道</w:t>
            </w:r>
          </w:p>
        </w:tc>
        <w:tc>
          <w:tcPr>
            <w:tcW w:w="6434" w:type="dxa"/>
            <w:tcBorders>
              <w:top w:val="single" w:sz="4" w:space="0" w:color="auto"/>
              <w:left w:val="single" w:sz="4" w:space="0" w:color="auto"/>
              <w:bottom w:val="single" w:sz="4" w:space="0" w:color="auto"/>
              <w:right w:val="single" w:sz="4" w:space="0" w:color="auto"/>
            </w:tcBorders>
            <w:hideMark/>
          </w:tcPr>
          <w:p w:rsidR="00B54CC4" w:rsidRDefault="00B54CC4" w:rsidP="0009429A">
            <w:pPr>
              <w:rPr>
                <w:sz w:val="24"/>
              </w:rPr>
            </w:pPr>
            <w:r w:rsidRPr="004B0DCF">
              <w:rPr>
                <w:rFonts w:hint="eastAsia"/>
              </w:rPr>
              <w:t>充值渠道。例如支付宝、易宝等第三方充值平台</w:t>
            </w:r>
          </w:p>
        </w:tc>
      </w:tr>
    </w:tbl>
    <w:p w:rsidR="00B54CC4" w:rsidRPr="00232CC6" w:rsidRDefault="00B54CC4" w:rsidP="00B54CC4">
      <w:pPr>
        <w:pStyle w:val="a5"/>
        <w:ind w:firstLineChars="0" w:firstLine="0"/>
        <w:rPr>
          <w:b/>
        </w:rPr>
      </w:pPr>
    </w:p>
    <w:p w:rsidR="00DE184F" w:rsidRPr="007279EC" w:rsidRDefault="00DE184F" w:rsidP="00DE184F">
      <w:pPr>
        <w:pStyle w:val="1"/>
        <w:numPr>
          <w:ilvl w:val="0"/>
          <w:numId w:val="1"/>
        </w:numPr>
        <w:spacing w:line="578" w:lineRule="auto"/>
      </w:pPr>
      <w:bookmarkStart w:id="10" w:name="_Toc351708233"/>
      <w:r w:rsidRPr="00232CC6">
        <w:rPr>
          <w:rFonts w:hint="eastAsia"/>
        </w:rPr>
        <w:t>角色定义</w:t>
      </w:r>
      <w:bookmarkEnd w:id="10"/>
    </w:p>
    <w:p w:rsidR="00DE184F" w:rsidDel="00E10904" w:rsidRDefault="00DE184F" w:rsidP="00DE184F">
      <w:pPr>
        <w:pStyle w:val="a5"/>
        <w:ind w:firstLineChars="0" w:firstLine="0"/>
        <w:rPr>
          <w:del w:id="11" w:author="admin" w:date="2015-10-09T14:55:00Z"/>
        </w:rPr>
      </w:pPr>
      <w:del w:id="12" w:author="admin" w:date="2015-10-09T14:55:00Z">
        <w:r w:rsidRPr="004B0DCF" w:rsidDel="00E10904">
          <w:rPr>
            <w:rFonts w:hint="eastAsia"/>
          </w:rPr>
          <w:delText>超级管理员：可以查看所有</w:delText>
        </w:r>
        <w:r w:rsidDel="00E10904">
          <w:rPr>
            <w:rFonts w:hint="eastAsia"/>
          </w:rPr>
          <w:delText>分配菜单权限</w:delText>
        </w:r>
      </w:del>
    </w:p>
    <w:p w:rsidR="00DE184F" w:rsidRPr="004B0DCF" w:rsidDel="00E10904" w:rsidRDefault="00DE184F" w:rsidP="00DE184F">
      <w:pPr>
        <w:pStyle w:val="a5"/>
        <w:ind w:firstLineChars="0" w:firstLine="0"/>
        <w:rPr>
          <w:del w:id="13" w:author="admin" w:date="2015-10-09T14:55:00Z"/>
        </w:rPr>
      </w:pPr>
      <w:del w:id="14" w:author="admin" w:date="2015-10-09T14:55:00Z">
        <w:r w:rsidDel="00E10904">
          <w:rPr>
            <w:rFonts w:hint="eastAsia"/>
          </w:rPr>
          <w:delText>超级业务管理员：所有</w:delText>
        </w:r>
        <w:r w:rsidRPr="004B0DCF" w:rsidDel="00E10904">
          <w:rPr>
            <w:rFonts w:hint="eastAsia"/>
          </w:rPr>
          <w:delText>数据权限</w:delText>
        </w:r>
      </w:del>
    </w:p>
    <w:p w:rsidR="00DE184F" w:rsidRPr="004B0DCF" w:rsidDel="00E10904" w:rsidRDefault="00DE184F" w:rsidP="00DE184F">
      <w:pPr>
        <w:pStyle w:val="a5"/>
        <w:ind w:firstLineChars="0" w:firstLine="0"/>
        <w:rPr>
          <w:del w:id="15" w:author="admin" w:date="2015-10-09T14:55:00Z"/>
        </w:rPr>
      </w:pPr>
      <w:del w:id="16" w:author="admin" w:date="2015-10-09T14:55:00Z">
        <w:r w:rsidRPr="004B0DCF" w:rsidDel="00E10904">
          <w:rPr>
            <w:rFonts w:hint="eastAsia"/>
          </w:rPr>
          <w:delText>业务管理员：只能查看本业务部门的数据</w:delText>
        </w:r>
      </w:del>
    </w:p>
    <w:p w:rsidR="00DE184F" w:rsidRPr="004A5569" w:rsidDel="00E10904" w:rsidRDefault="00DE184F" w:rsidP="00DE184F">
      <w:pPr>
        <w:pStyle w:val="a5"/>
        <w:ind w:firstLineChars="0" w:firstLine="0"/>
        <w:rPr>
          <w:del w:id="17" w:author="admin" w:date="2015-10-09T14:55:00Z"/>
        </w:rPr>
      </w:pPr>
      <w:del w:id="18" w:author="admin" w:date="2015-10-09T14:55:00Z">
        <w:r w:rsidDel="00E10904">
          <w:rPr>
            <w:rFonts w:hint="eastAsia"/>
          </w:rPr>
          <w:delText>角色分配：只有赋权过的菜单才有访问权限</w:delText>
        </w:r>
      </w:del>
    </w:p>
    <w:p w:rsidR="00DE184F" w:rsidRDefault="00DE184F" w:rsidP="00DE184F">
      <w:pPr>
        <w:pStyle w:val="1"/>
        <w:numPr>
          <w:ilvl w:val="0"/>
          <w:numId w:val="1"/>
        </w:numPr>
        <w:spacing w:line="578" w:lineRule="auto"/>
      </w:pPr>
      <w:bookmarkStart w:id="19" w:name="_Toc351708234"/>
      <w:r w:rsidRPr="000C12F4">
        <w:rPr>
          <w:rFonts w:hint="eastAsia"/>
        </w:rPr>
        <w:t>数据库说明</w:t>
      </w:r>
      <w:bookmarkEnd w:id="19"/>
    </w:p>
    <w:p w:rsidR="009F386F" w:rsidRPr="00206547" w:rsidRDefault="00DE184F" w:rsidP="009F386F">
      <w:r>
        <w:rPr>
          <w:rFonts w:hint="eastAsia"/>
        </w:rPr>
        <w:t>订单</w:t>
      </w:r>
      <w:r>
        <w:rPr>
          <w:rFonts w:hint="eastAsia"/>
        </w:rPr>
        <w:t xml:space="preserve"> </w:t>
      </w:r>
      <w:r>
        <w:rPr>
          <w:rFonts w:hint="eastAsia"/>
        </w:rPr>
        <w:t>日志</w:t>
      </w:r>
      <w:r>
        <w:rPr>
          <w:rFonts w:hint="eastAsia"/>
        </w:rPr>
        <w:t xml:space="preserve"> </w:t>
      </w:r>
      <w:r>
        <w:rPr>
          <w:rFonts w:hint="eastAsia"/>
        </w:rPr>
        <w:t>通知参数做分区表</w:t>
      </w:r>
    </w:p>
    <w:p w:rsidR="00360228" w:rsidRDefault="00C32C6A">
      <w:pPr>
        <w:jc w:val="center"/>
      </w:pPr>
      <w:r w:rsidRPr="00C32C6A">
        <w:rPr>
          <w:noProof/>
        </w:rPr>
        <w:lastRenderedPageBreak/>
        <w:drawing>
          <wp:inline distT="0" distB="0" distL="0" distR="0">
            <wp:extent cx="5274310" cy="2822170"/>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274310" cy="2822170"/>
                    </a:xfrm>
                    <a:prstGeom prst="rect">
                      <a:avLst/>
                    </a:prstGeom>
                    <a:noFill/>
                    <a:ln w="9525">
                      <a:noFill/>
                      <a:miter lim="800000"/>
                      <a:headEnd/>
                      <a:tailEnd/>
                    </a:ln>
                  </pic:spPr>
                </pic:pic>
              </a:graphicData>
            </a:graphic>
          </wp:inline>
        </w:drawing>
      </w:r>
    </w:p>
    <w:p w:rsidR="00960265" w:rsidRDefault="00EC10EE" w:rsidP="00960265">
      <w:pPr>
        <w:pStyle w:val="1"/>
        <w:numPr>
          <w:ilvl w:val="0"/>
          <w:numId w:val="1"/>
        </w:numPr>
        <w:spacing w:line="578" w:lineRule="auto"/>
      </w:pPr>
      <w:r>
        <w:rPr>
          <w:rFonts w:hint="eastAsia"/>
        </w:rPr>
        <w:t>功能介绍</w:t>
      </w:r>
    </w:p>
    <w:p w:rsidR="00430364" w:rsidRDefault="00F107CF" w:rsidP="009E6526">
      <w:pPr>
        <w:pStyle w:val="2"/>
        <w:rPr>
          <w:rFonts w:ascii="Times New Roman" w:eastAsia="宋体" w:hAnsi="Times New Roman" w:cs="Times New Roman"/>
          <w:b w:val="0"/>
          <w:bCs w:val="0"/>
          <w:sz w:val="21"/>
          <w:szCs w:val="24"/>
        </w:rPr>
      </w:pPr>
      <w:r>
        <w:rPr>
          <w:rFonts w:hint="eastAsia"/>
        </w:rPr>
        <w:t>5.1</w:t>
      </w:r>
      <w:r>
        <w:rPr>
          <w:rFonts w:hint="eastAsia"/>
        </w:rPr>
        <w:t>管理端功能</w:t>
      </w:r>
    </w:p>
    <w:p w:rsidR="009E6526" w:rsidRPr="009E6526" w:rsidRDefault="009E6526" w:rsidP="009C7E63">
      <w:pPr>
        <w:pStyle w:val="3"/>
      </w:pPr>
      <w:r>
        <w:rPr>
          <w:rFonts w:hint="eastAsia"/>
        </w:rPr>
        <w:t>5.1.1</w:t>
      </w:r>
      <w:r>
        <w:rPr>
          <w:rFonts w:hint="eastAsia"/>
        </w:rPr>
        <w:t>业务平台签约</w:t>
      </w:r>
    </w:p>
    <w:p w:rsidR="003E229C" w:rsidRDefault="004F3727" w:rsidP="009C7E63">
      <w:pPr>
        <w:pStyle w:val="4"/>
      </w:pPr>
      <w:r>
        <w:rPr>
          <w:rFonts w:hint="eastAsia"/>
        </w:rPr>
        <w:t>5.1.1</w:t>
      </w:r>
      <w:r w:rsidR="009E6526">
        <w:rPr>
          <w:rFonts w:hint="eastAsia"/>
        </w:rPr>
        <w:t>.1</w:t>
      </w:r>
      <w:r w:rsidR="00844099">
        <w:rPr>
          <w:rFonts w:hint="eastAsia"/>
        </w:rPr>
        <w:t>功能描述</w:t>
      </w:r>
    </w:p>
    <w:p w:rsidR="007B4BFD" w:rsidRPr="007B4BFD" w:rsidRDefault="007B4BFD" w:rsidP="007B4BFD">
      <w:r>
        <w:rPr>
          <w:rFonts w:hint="eastAsia"/>
        </w:rPr>
        <w:tab/>
      </w:r>
      <w:r w:rsidR="006B08B3">
        <w:rPr>
          <w:rFonts w:hint="eastAsia"/>
        </w:rPr>
        <w:t>业务系统（如网站）接入支付支付平台，需要首先在支付平台进行签约。</w:t>
      </w:r>
      <w:r w:rsidR="008869B0">
        <w:rPr>
          <w:rFonts w:hint="eastAsia"/>
        </w:rPr>
        <w:t>管理员在管理后台输入业务平台的名称，描述</w:t>
      </w:r>
      <w:r w:rsidR="00D05A8E">
        <w:rPr>
          <w:rFonts w:hint="eastAsia"/>
        </w:rPr>
        <w:t>、收款帐号（支付宝、财富通、银联帐号</w:t>
      </w:r>
      <w:r w:rsidR="00375E76">
        <w:rPr>
          <w:rFonts w:hint="eastAsia"/>
        </w:rPr>
        <w:t>等</w:t>
      </w:r>
      <w:r w:rsidR="00D05A8E">
        <w:rPr>
          <w:rFonts w:hint="eastAsia"/>
        </w:rPr>
        <w:t>）、</w:t>
      </w:r>
      <w:r w:rsidR="008869B0">
        <w:rPr>
          <w:rFonts w:hint="eastAsia"/>
        </w:rPr>
        <w:t>系统</w:t>
      </w:r>
      <w:r w:rsidR="006B7D2E">
        <w:rPr>
          <w:rFonts w:hint="eastAsia"/>
        </w:rPr>
        <w:t>自动为</w:t>
      </w:r>
      <w:r w:rsidR="008869B0">
        <w:rPr>
          <w:rFonts w:hint="eastAsia"/>
        </w:rPr>
        <w:t>业务平台生成</w:t>
      </w:r>
      <w:r w:rsidR="00D05A8E">
        <w:rPr>
          <w:rFonts w:hint="eastAsia"/>
        </w:rPr>
        <w:t>加密密钥</w:t>
      </w:r>
      <w:r w:rsidR="00311FFA">
        <w:rPr>
          <w:rFonts w:hint="eastAsia"/>
        </w:rPr>
        <w:t>。</w:t>
      </w:r>
    </w:p>
    <w:p w:rsidR="00844099" w:rsidRDefault="00844099" w:rsidP="009C7E63">
      <w:pPr>
        <w:pStyle w:val="4"/>
      </w:pPr>
      <w:r>
        <w:rPr>
          <w:rFonts w:hint="eastAsia"/>
        </w:rPr>
        <w:t>5.1.</w:t>
      </w:r>
      <w:r w:rsidR="00C0220B">
        <w:rPr>
          <w:rFonts w:hint="eastAsia"/>
        </w:rPr>
        <w:t>1.</w:t>
      </w:r>
      <w:r>
        <w:rPr>
          <w:rFonts w:hint="eastAsia"/>
        </w:rPr>
        <w:t>2</w:t>
      </w:r>
      <w:r>
        <w:rPr>
          <w:rFonts w:hint="eastAsia"/>
        </w:rPr>
        <w:t>流程图</w:t>
      </w:r>
    </w:p>
    <w:p w:rsidR="00F67666" w:rsidRPr="00F67666" w:rsidRDefault="00F67666" w:rsidP="00F67666">
      <w:r>
        <w:rPr>
          <w:rFonts w:hint="eastAsia"/>
        </w:rPr>
        <w:tab/>
      </w:r>
      <w:r>
        <w:rPr>
          <w:rFonts w:hint="eastAsia"/>
        </w:rPr>
        <w:t>无</w:t>
      </w:r>
    </w:p>
    <w:p w:rsidR="00C3775B" w:rsidRDefault="00C3775B" w:rsidP="009C7E63">
      <w:pPr>
        <w:pStyle w:val="4"/>
      </w:pPr>
      <w:r>
        <w:rPr>
          <w:rFonts w:hint="eastAsia"/>
        </w:rPr>
        <w:t>5.1.</w:t>
      </w:r>
      <w:r w:rsidR="00C0220B">
        <w:rPr>
          <w:rFonts w:hint="eastAsia"/>
        </w:rPr>
        <w:t>1.</w:t>
      </w:r>
      <w:r>
        <w:rPr>
          <w:rFonts w:hint="eastAsia"/>
        </w:rPr>
        <w:t>3</w:t>
      </w:r>
      <w:r w:rsidR="0039279C">
        <w:rPr>
          <w:rFonts w:hint="eastAsia"/>
        </w:rPr>
        <w:t>主要界</w:t>
      </w:r>
      <w:r>
        <w:rPr>
          <w:rFonts w:hint="eastAsia"/>
        </w:rPr>
        <w:t>面</w:t>
      </w:r>
    </w:p>
    <w:p w:rsidR="00E254C2" w:rsidRPr="00E254C2" w:rsidRDefault="000E5B15" w:rsidP="00E254C2">
      <w:r>
        <w:rPr>
          <w:rFonts w:hint="eastAsia"/>
        </w:rPr>
        <w:tab/>
      </w:r>
      <w:r w:rsidR="000F706D">
        <w:rPr>
          <w:rFonts w:hint="eastAsia"/>
        </w:rPr>
        <w:t>无</w:t>
      </w:r>
    </w:p>
    <w:p w:rsidR="00960265" w:rsidRDefault="00C3775B" w:rsidP="009C7E63">
      <w:pPr>
        <w:pStyle w:val="4"/>
      </w:pPr>
      <w:r>
        <w:rPr>
          <w:rFonts w:hint="eastAsia"/>
        </w:rPr>
        <w:lastRenderedPageBreak/>
        <w:t>5.1.</w:t>
      </w:r>
      <w:r w:rsidR="00B2173B">
        <w:rPr>
          <w:rFonts w:hint="eastAsia"/>
        </w:rPr>
        <w:t>1.</w:t>
      </w:r>
      <w:r>
        <w:rPr>
          <w:rFonts w:hint="eastAsia"/>
        </w:rPr>
        <w:t>4</w:t>
      </w:r>
      <w:r>
        <w:rPr>
          <w:rFonts w:hint="eastAsia"/>
        </w:rPr>
        <w:t>主要</w:t>
      </w:r>
      <w:r w:rsidR="00BE0516">
        <w:rPr>
          <w:rFonts w:hint="eastAsia"/>
        </w:rPr>
        <w:t>字段</w:t>
      </w:r>
    </w:p>
    <w:tbl>
      <w:tblPr>
        <w:tblStyle w:val="a9"/>
        <w:tblW w:w="0" w:type="auto"/>
        <w:tblLook w:val="04A0"/>
      </w:tblPr>
      <w:tblGrid>
        <w:gridCol w:w="2130"/>
        <w:gridCol w:w="2130"/>
        <w:gridCol w:w="2131"/>
        <w:gridCol w:w="2131"/>
      </w:tblGrid>
      <w:tr w:rsidR="0057103C" w:rsidTr="0057103C">
        <w:tc>
          <w:tcPr>
            <w:tcW w:w="2130" w:type="dxa"/>
          </w:tcPr>
          <w:p w:rsidR="0057103C" w:rsidRDefault="0057103C" w:rsidP="00BE0516">
            <w:r>
              <w:rPr>
                <w:rFonts w:hint="eastAsia"/>
              </w:rPr>
              <w:t>中文名称</w:t>
            </w:r>
          </w:p>
        </w:tc>
        <w:tc>
          <w:tcPr>
            <w:tcW w:w="2130" w:type="dxa"/>
          </w:tcPr>
          <w:p w:rsidR="0057103C" w:rsidRDefault="0057103C" w:rsidP="00BE0516">
            <w:r>
              <w:rPr>
                <w:rFonts w:hint="eastAsia"/>
              </w:rPr>
              <w:t>英文名称</w:t>
            </w:r>
          </w:p>
        </w:tc>
        <w:tc>
          <w:tcPr>
            <w:tcW w:w="2131" w:type="dxa"/>
          </w:tcPr>
          <w:p w:rsidR="0057103C" w:rsidRDefault="0057103C" w:rsidP="00BE0516">
            <w:r>
              <w:rPr>
                <w:rFonts w:hint="eastAsia"/>
              </w:rPr>
              <w:t>类型</w:t>
            </w:r>
          </w:p>
        </w:tc>
        <w:tc>
          <w:tcPr>
            <w:tcW w:w="2131" w:type="dxa"/>
          </w:tcPr>
          <w:p w:rsidR="0057103C" w:rsidRDefault="0057103C" w:rsidP="00BE0516">
            <w:r>
              <w:rPr>
                <w:rFonts w:hint="eastAsia"/>
              </w:rPr>
              <w:t>备注</w:t>
            </w:r>
          </w:p>
        </w:tc>
      </w:tr>
      <w:tr w:rsidR="0057103C" w:rsidTr="0057103C">
        <w:tc>
          <w:tcPr>
            <w:tcW w:w="2130" w:type="dxa"/>
          </w:tcPr>
          <w:p w:rsidR="0057103C" w:rsidRDefault="00842085" w:rsidP="00BE0516">
            <w:r>
              <w:rPr>
                <w:rFonts w:hint="eastAsia"/>
              </w:rPr>
              <w:t>自动编号</w:t>
            </w:r>
          </w:p>
        </w:tc>
        <w:tc>
          <w:tcPr>
            <w:tcW w:w="2130" w:type="dxa"/>
          </w:tcPr>
          <w:p w:rsidR="0057103C" w:rsidRDefault="00842085" w:rsidP="00BE0516">
            <w:r>
              <w:rPr>
                <w:rFonts w:hint="eastAsia"/>
              </w:rPr>
              <w:t>ID</w:t>
            </w:r>
          </w:p>
        </w:tc>
        <w:tc>
          <w:tcPr>
            <w:tcW w:w="2131" w:type="dxa"/>
          </w:tcPr>
          <w:p w:rsidR="0057103C" w:rsidRDefault="00842085" w:rsidP="00BE0516">
            <w:r>
              <w:rPr>
                <w:rFonts w:hint="eastAsia"/>
              </w:rPr>
              <w:t>数字</w:t>
            </w:r>
          </w:p>
        </w:tc>
        <w:tc>
          <w:tcPr>
            <w:tcW w:w="2131" w:type="dxa"/>
          </w:tcPr>
          <w:p w:rsidR="0057103C" w:rsidRDefault="004542ED" w:rsidP="00BE0516">
            <w:r>
              <w:rPr>
                <w:rFonts w:hint="eastAsia"/>
              </w:rPr>
              <w:t>从</w:t>
            </w:r>
            <w:r>
              <w:rPr>
                <w:rFonts w:hint="eastAsia"/>
              </w:rPr>
              <w:t>1000000</w:t>
            </w:r>
            <w:r>
              <w:rPr>
                <w:rFonts w:hint="eastAsia"/>
              </w:rPr>
              <w:t>开始</w:t>
            </w:r>
          </w:p>
        </w:tc>
      </w:tr>
      <w:tr w:rsidR="0057103C" w:rsidTr="0057103C">
        <w:tc>
          <w:tcPr>
            <w:tcW w:w="2130" w:type="dxa"/>
          </w:tcPr>
          <w:p w:rsidR="0057103C" w:rsidRDefault="00842085" w:rsidP="00BE0516">
            <w:r>
              <w:rPr>
                <w:rFonts w:hint="eastAsia"/>
              </w:rPr>
              <w:t>业务平台名称</w:t>
            </w:r>
          </w:p>
        </w:tc>
        <w:tc>
          <w:tcPr>
            <w:tcW w:w="2130" w:type="dxa"/>
          </w:tcPr>
          <w:p w:rsidR="0057103C" w:rsidRDefault="00842085" w:rsidP="00BE0516">
            <w:r>
              <w:rPr>
                <w:rFonts w:hint="eastAsia"/>
              </w:rPr>
              <w:t>BP_NAME</w:t>
            </w:r>
          </w:p>
        </w:tc>
        <w:tc>
          <w:tcPr>
            <w:tcW w:w="2131" w:type="dxa"/>
          </w:tcPr>
          <w:p w:rsidR="0057103C" w:rsidRDefault="00842085" w:rsidP="00BE0516">
            <w:r>
              <w:rPr>
                <w:rFonts w:hint="eastAsia"/>
              </w:rPr>
              <w:t>字符串</w:t>
            </w:r>
          </w:p>
        </w:tc>
        <w:tc>
          <w:tcPr>
            <w:tcW w:w="2131" w:type="dxa"/>
          </w:tcPr>
          <w:p w:rsidR="0057103C" w:rsidRDefault="0057103C" w:rsidP="00BE0516"/>
        </w:tc>
      </w:tr>
      <w:tr w:rsidR="0057103C" w:rsidTr="0057103C">
        <w:tc>
          <w:tcPr>
            <w:tcW w:w="2130" w:type="dxa"/>
          </w:tcPr>
          <w:p w:rsidR="0057103C" w:rsidRDefault="00842085" w:rsidP="00BE0516">
            <w:r>
              <w:rPr>
                <w:rFonts w:hint="eastAsia"/>
              </w:rPr>
              <w:t>业务平台描述</w:t>
            </w:r>
          </w:p>
        </w:tc>
        <w:tc>
          <w:tcPr>
            <w:tcW w:w="2130" w:type="dxa"/>
          </w:tcPr>
          <w:p w:rsidR="0057103C" w:rsidRDefault="00842085" w:rsidP="00BE0516">
            <w:r w:rsidRPr="00842085">
              <w:t>DESCRIPTION</w:t>
            </w:r>
          </w:p>
        </w:tc>
        <w:tc>
          <w:tcPr>
            <w:tcW w:w="2131" w:type="dxa"/>
          </w:tcPr>
          <w:p w:rsidR="0057103C" w:rsidRDefault="00842085" w:rsidP="00BE0516">
            <w:r>
              <w:rPr>
                <w:rFonts w:hint="eastAsia"/>
              </w:rPr>
              <w:t>字符串</w:t>
            </w:r>
          </w:p>
        </w:tc>
        <w:tc>
          <w:tcPr>
            <w:tcW w:w="2131" w:type="dxa"/>
          </w:tcPr>
          <w:p w:rsidR="0057103C" w:rsidRDefault="0057103C" w:rsidP="00BE0516"/>
        </w:tc>
      </w:tr>
      <w:tr w:rsidR="00404BDE" w:rsidTr="0057103C">
        <w:tc>
          <w:tcPr>
            <w:tcW w:w="2130" w:type="dxa"/>
          </w:tcPr>
          <w:p w:rsidR="00404BDE" w:rsidRDefault="00404BDE" w:rsidP="00BE0516">
            <w:r w:rsidRPr="00404BDE">
              <w:rPr>
                <w:rFonts w:hint="eastAsia"/>
              </w:rPr>
              <w:t>密匙</w:t>
            </w:r>
          </w:p>
        </w:tc>
        <w:tc>
          <w:tcPr>
            <w:tcW w:w="2130" w:type="dxa"/>
          </w:tcPr>
          <w:p w:rsidR="00404BDE" w:rsidRPr="00842085" w:rsidRDefault="00404BDE" w:rsidP="00BE0516">
            <w:r>
              <w:rPr>
                <w:rFonts w:hint="eastAsia"/>
              </w:rPr>
              <w:t>BP_KEY</w:t>
            </w:r>
          </w:p>
        </w:tc>
        <w:tc>
          <w:tcPr>
            <w:tcW w:w="2131" w:type="dxa"/>
          </w:tcPr>
          <w:p w:rsidR="00404BDE" w:rsidRDefault="00404BDE" w:rsidP="00BE0516">
            <w:r>
              <w:rPr>
                <w:rFonts w:hint="eastAsia"/>
              </w:rPr>
              <w:t>字符串</w:t>
            </w:r>
          </w:p>
        </w:tc>
        <w:tc>
          <w:tcPr>
            <w:tcW w:w="2131" w:type="dxa"/>
          </w:tcPr>
          <w:p w:rsidR="00404BDE" w:rsidRDefault="00404BDE" w:rsidP="00BE0516">
            <w:r w:rsidRPr="00404BDE">
              <w:rPr>
                <w:rFonts w:hint="eastAsia"/>
              </w:rPr>
              <w:t>分配给业务平台的密匙</w:t>
            </w:r>
            <w:r w:rsidR="001E237F">
              <w:rPr>
                <w:rFonts w:hint="eastAsia"/>
              </w:rPr>
              <w:t>（</w:t>
            </w:r>
            <w:r w:rsidR="001E237F">
              <w:rPr>
                <w:rFonts w:hint="eastAsia"/>
              </w:rPr>
              <w:t>MD5</w:t>
            </w:r>
            <w:r w:rsidR="001E237F">
              <w:rPr>
                <w:rFonts w:hint="eastAsia"/>
              </w:rPr>
              <w:t>加密</w:t>
            </w:r>
            <w:r w:rsidR="00C8087D">
              <w:rPr>
                <w:rFonts w:hint="eastAsia"/>
              </w:rPr>
              <w:t>小写</w:t>
            </w:r>
            <w:r w:rsidR="001E237F">
              <w:rPr>
                <w:rFonts w:hint="eastAsia"/>
              </w:rPr>
              <w:t>字符串）</w:t>
            </w:r>
            <w:r>
              <w:rPr>
                <w:rFonts w:hint="eastAsia"/>
              </w:rPr>
              <w:t>，用于</w:t>
            </w:r>
            <w:r w:rsidR="00871F8E">
              <w:rPr>
                <w:rFonts w:hint="eastAsia"/>
              </w:rPr>
              <w:t>请求校验</w:t>
            </w:r>
          </w:p>
        </w:tc>
      </w:tr>
      <w:tr w:rsidR="0057103C" w:rsidTr="0057103C">
        <w:tc>
          <w:tcPr>
            <w:tcW w:w="2130" w:type="dxa"/>
          </w:tcPr>
          <w:p w:rsidR="0057103C" w:rsidRDefault="00842085" w:rsidP="00BE0516">
            <w:r>
              <w:rPr>
                <w:rFonts w:hint="eastAsia"/>
              </w:rPr>
              <w:t>状态</w:t>
            </w:r>
          </w:p>
        </w:tc>
        <w:tc>
          <w:tcPr>
            <w:tcW w:w="2130" w:type="dxa"/>
          </w:tcPr>
          <w:p w:rsidR="0057103C" w:rsidRDefault="00842085" w:rsidP="00BE0516">
            <w:r>
              <w:rPr>
                <w:rFonts w:hint="eastAsia"/>
              </w:rPr>
              <w:t>STATUS</w:t>
            </w:r>
          </w:p>
        </w:tc>
        <w:tc>
          <w:tcPr>
            <w:tcW w:w="2131" w:type="dxa"/>
          </w:tcPr>
          <w:p w:rsidR="0057103C" w:rsidRDefault="00842085" w:rsidP="00BE0516">
            <w:r>
              <w:rPr>
                <w:rFonts w:hint="eastAsia"/>
              </w:rPr>
              <w:t>数字</w:t>
            </w:r>
          </w:p>
        </w:tc>
        <w:tc>
          <w:tcPr>
            <w:tcW w:w="2131" w:type="dxa"/>
          </w:tcPr>
          <w:p w:rsidR="0057103C" w:rsidRDefault="00842085" w:rsidP="00BE0516">
            <w:r>
              <w:rPr>
                <w:rFonts w:hint="eastAsia"/>
              </w:rPr>
              <w:t>0</w:t>
            </w:r>
            <w:r>
              <w:rPr>
                <w:rFonts w:hint="eastAsia"/>
              </w:rPr>
              <w:t>未启用</w:t>
            </w:r>
            <w:r w:rsidR="00017B84">
              <w:rPr>
                <w:rFonts w:hint="eastAsia"/>
              </w:rPr>
              <w:t>（默认</w:t>
            </w:r>
            <w:r w:rsidR="00AF2234">
              <w:rPr>
                <w:rFonts w:hint="eastAsia"/>
              </w:rPr>
              <w:t>值</w:t>
            </w:r>
            <w:r w:rsidR="00017B84">
              <w:rPr>
                <w:rFonts w:hint="eastAsia"/>
              </w:rPr>
              <w:t>）</w:t>
            </w:r>
            <w:r>
              <w:br/>
            </w:r>
            <w:r>
              <w:rPr>
                <w:rFonts w:hint="eastAsia"/>
              </w:rPr>
              <w:t>1</w:t>
            </w:r>
            <w:r>
              <w:rPr>
                <w:rFonts w:hint="eastAsia"/>
              </w:rPr>
              <w:t>启用</w:t>
            </w:r>
          </w:p>
        </w:tc>
      </w:tr>
    </w:tbl>
    <w:p w:rsidR="00BE0516" w:rsidRDefault="00E92FC1" w:rsidP="00E92FC1">
      <w:pPr>
        <w:pStyle w:val="3"/>
      </w:pPr>
      <w:r>
        <w:rPr>
          <w:rFonts w:hint="eastAsia"/>
        </w:rPr>
        <w:t>5.1.2</w:t>
      </w:r>
      <w:r>
        <w:rPr>
          <w:rFonts w:hint="eastAsia"/>
        </w:rPr>
        <w:t>交易查询</w:t>
      </w:r>
    </w:p>
    <w:p w:rsidR="00AD056F" w:rsidRDefault="00AD056F" w:rsidP="00AD056F">
      <w:pPr>
        <w:pStyle w:val="4"/>
      </w:pPr>
      <w:r>
        <w:rPr>
          <w:rFonts w:hint="eastAsia"/>
        </w:rPr>
        <w:t>5.1.2.1</w:t>
      </w:r>
      <w:r>
        <w:rPr>
          <w:rFonts w:hint="eastAsia"/>
        </w:rPr>
        <w:t>功能描述</w:t>
      </w:r>
    </w:p>
    <w:p w:rsidR="00135389" w:rsidRDefault="00135389" w:rsidP="00135389">
      <w:r>
        <w:rPr>
          <w:rFonts w:hint="eastAsia"/>
        </w:rPr>
        <w:tab/>
      </w:r>
      <w:r>
        <w:rPr>
          <w:rFonts w:hint="eastAsia"/>
        </w:rPr>
        <w:t>业务方登陆支付平台管理端，通过检索条件</w:t>
      </w:r>
      <w:r w:rsidR="00EC4F03">
        <w:rPr>
          <w:rFonts w:hint="eastAsia"/>
        </w:rPr>
        <w:t>[</w:t>
      </w:r>
      <w:r w:rsidR="00EC4F03">
        <w:rPr>
          <w:rFonts w:hint="eastAsia"/>
        </w:rPr>
        <w:t>业务平台</w:t>
      </w:r>
      <w:r w:rsidR="009222D3">
        <w:rPr>
          <w:rFonts w:hint="eastAsia"/>
        </w:rPr>
        <w:t>（权限筛选）</w:t>
      </w:r>
      <w:r w:rsidR="00EC4F03">
        <w:rPr>
          <w:rFonts w:hint="eastAsia"/>
        </w:rPr>
        <w:t>、业务订单编号、交易流水号、支付渠道、时间范围</w:t>
      </w:r>
      <w:r w:rsidR="00EC4F03">
        <w:rPr>
          <w:rFonts w:hint="eastAsia"/>
        </w:rPr>
        <w:t>]</w:t>
      </w:r>
      <w:r>
        <w:rPr>
          <w:rFonts w:hint="eastAsia"/>
        </w:rPr>
        <w:t>查询符合条件的交易记录。</w:t>
      </w:r>
    </w:p>
    <w:p w:rsidR="00826D4D" w:rsidRPr="00135389" w:rsidRDefault="00826D4D" w:rsidP="00135389">
      <w:r>
        <w:rPr>
          <w:rFonts w:hint="eastAsia"/>
        </w:rPr>
        <w:tab/>
      </w:r>
      <w:r w:rsidR="00143F4C">
        <w:rPr>
          <w:rFonts w:hint="eastAsia"/>
        </w:rPr>
        <w:t>业务方可以根据查询条件查询并导出</w:t>
      </w:r>
      <w:r w:rsidR="00143F4C">
        <w:rPr>
          <w:rFonts w:hint="eastAsia"/>
        </w:rPr>
        <w:t>excel</w:t>
      </w:r>
      <w:r w:rsidR="00143F4C">
        <w:rPr>
          <w:rFonts w:hint="eastAsia"/>
        </w:rPr>
        <w:t>表格。</w:t>
      </w:r>
    </w:p>
    <w:p w:rsidR="00AD056F" w:rsidRDefault="00AD056F" w:rsidP="00D53947">
      <w:pPr>
        <w:pStyle w:val="4"/>
      </w:pPr>
      <w:r>
        <w:rPr>
          <w:rFonts w:hint="eastAsia"/>
        </w:rPr>
        <w:t>5.1.2.2</w:t>
      </w:r>
      <w:r>
        <w:rPr>
          <w:rFonts w:hint="eastAsia"/>
        </w:rPr>
        <w:t>流程图</w:t>
      </w:r>
    </w:p>
    <w:p w:rsidR="00AD056F" w:rsidRDefault="00AD056F" w:rsidP="00D53947">
      <w:pPr>
        <w:pStyle w:val="4"/>
      </w:pPr>
      <w:r>
        <w:rPr>
          <w:rFonts w:hint="eastAsia"/>
        </w:rPr>
        <w:t>5.1.2.3</w:t>
      </w:r>
      <w:r w:rsidR="00F83B62">
        <w:rPr>
          <w:rFonts w:hint="eastAsia"/>
        </w:rPr>
        <w:t>主要界</w:t>
      </w:r>
      <w:r>
        <w:rPr>
          <w:rFonts w:hint="eastAsia"/>
        </w:rPr>
        <w:t>面</w:t>
      </w:r>
    </w:p>
    <w:p w:rsidR="00B64C81" w:rsidRDefault="00AD056F" w:rsidP="00B64C81">
      <w:pPr>
        <w:pStyle w:val="4"/>
      </w:pPr>
      <w:r>
        <w:rPr>
          <w:rFonts w:hint="eastAsia"/>
        </w:rPr>
        <w:t>5.1.2.4</w:t>
      </w:r>
      <w:r>
        <w:rPr>
          <w:rFonts w:hint="eastAsia"/>
        </w:rPr>
        <w:t>主要字段</w:t>
      </w:r>
    </w:p>
    <w:p w:rsidR="00187D4A" w:rsidRDefault="00187D4A" w:rsidP="00484990">
      <w:pPr>
        <w:pStyle w:val="3"/>
      </w:pPr>
      <w:r>
        <w:rPr>
          <w:rFonts w:hint="eastAsia"/>
        </w:rPr>
        <w:t>5.1.3</w:t>
      </w:r>
      <w:r>
        <w:rPr>
          <w:rFonts w:hint="eastAsia"/>
        </w:rPr>
        <w:t>交易轨迹查询</w:t>
      </w:r>
    </w:p>
    <w:p w:rsidR="00B8736A" w:rsidRDefault="00B8736A" w:rsidP="00B8736A">
      <w:pPr>
        <w:pStyle w:val="4"/>
      </w:pPr>
      <w:r>
        <w:rPr>
          <w:rFonts w:hint="eastAsia"/>
        </w:rPr>
        <w:t>5.1.3.1</w:t>
      </w:r>
      <w:r>
        <w:rPr>
          <w:rFonts w:hint="eastAsia"/>
        </w:rPr>
        <w:t>功能描述</w:t>
      </w:r>
    </w:p>
    <w:p w:rsidR="00B8736A" w:rsidRPr="00187D4A" w:rsidRDefault="009C79B4" w:rsidP="00187D4A">
      <w:r>
        <w:rPr>
          <w:rFonts w:hint="eastAsia"/>
        </w:rPr>
        <w:tab/>
      </w:r>
      <w:r w:rsidR="0009431C">
        <w:rPr>
          <w:rFonts w:hint="eastAsia"/>
        </w:rPr>
        <w:t>管理员或者业务方可以查询某笔</w:t>
      </w:r>
      <w:r>
        <w:rPr>
          <w:rFonts w:hint="eastAsia"/>
        </w:rPr>
        <w:t>交易的交易轨迹</w:t>
      </w:r>
      <w:r w:rsidR="00AD0DE0">
        <w:rPr>
          <w:rFonts w:hint="eastAsia"/>
        </w:rPr>
        <w:t>。</w:t>
      </w:r>
    </w:p>
    <w:p w:rsidR="007B3FD3" w:rsidRDefault="007B3FD3" w:rsidP="00D348B8">
      <w:pPr>
        <w:pStyle w:val="3"/>
      </w:pPr>
      <w:r>
        <w:rPr>
          <w:rFonts w:hint="eastAsia"/>
        </w:rPr>
        <w:lastRenderedPageBreak/>
        <w:t>5.1.4</w:t>
      </w:r>
      <w:r>
        <w:rPr>
          <w:rFonts w:hint="eastAsia"/>
        </w:rPr>
        <w:t>网关配置</w:t>
      </w:r>
    </w:p>
    <w:p w:rsidR="00495623" w:rsidRPr="00495623" w:rsidRDefault="00495623" w:rsidP="00495623">
      <w:r>
        <w:rPr>
          <w:rFonts w:hint="eastAsia"/>
        </w:rPr>
        <w:tab/>
      </w:r>
      <w:r>
        <w:rPr>
          <w:rFonts w:hint="eastAsia"/>
        </w:rPr>
        <w:t>管理员可以为签约的业务平台配置支持的支付网关</w:t>
      </w:r>
      <w:r w:rsidR="002A4FCF">
        <w:rPr>
          <w:rFonts w:hint="eastAsia"/>
        </w:rPr>
        <w:t>。</w:t>
      </w:r>
    </w:p>
    <w:p w:rsidR="00B64C81" w:rsidRDefault="00B64C81" w:rsidP="00054CA6">
      <w:pPr>
        <w:pStyle w:val="2"/>
      </w:pPr>
      <w:r>
        <w:rPr>
          <w:rFonts w:hint="eastAsia"/>
        </w:rPr>
        <w:t>5.2</w:t>
      </w:r>
      <w:r>
        <w:rPr>
          <w:rFonts w:hint="eastAsia"/>
        </w:rPr>
        <w:t>服务介绍</w:t>
      </w:r>
    </w:p>
    <w:p w:rsidR="005623EF" w:rsidRPr="005623EF" w:rsidRDefault="005623EF" w:rsidP="005623EF">
      <w:r>
        <w:rPr>
          <w:rFonts w:hint="eastAsia"/>
        </w:rPr>
        <w:tab/>
      </w:r>
      <w:r>
        <w:rPr>
          <w:rFonts w:hint="eastAsia"/>
        </w:rPr>
        <w:t>交互时序：</w:t>
      </w:r>
    </w:p>
    <w:p w:rsidR="008A4681" w:rsidRDefault="008A4681" w:rsidP="008A4681">
      <w:pPr>
        <w:jc w:val="center"/>
      </w:pPr>
      <w:r>
        <w:rPr>
          <w:rFonts w:hint="eastAsia"/>
          <w:noProof/>
        </w:rPr>
        <w:lastRenderedPageBreak/>
        <w:drawing>
          <wp:inline distT="0" distB="0" distL="0" distR="0">
            <wp:extent cx="4019550" cy="7772400"/>
            <wp:effectExtent l="1905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4019550" cy="7772400"/>
                    </a:xfrm>
                    <a:prstGeom prst="rect">
                      <a:avLst/>
                    </a:prstGeom>
                    <a:noFill/>
                    <a:ln w="9525">
                      <a:noFill/>
                      <a:miter lim="800000"/>
                      <a:headEnd/>
                      <a:tailEnd/>
                    </a:ln>
                  </pic:spPr>
                </pic:pic>
              </a:graphicData>
            </a:graphic>
          </wp:inline>
        </w:drawing>
      </w:r>
    </w:p>
    <w:p w:rsidR="00C01812" w:rsidRPr="008A4681" w:rsidRDefault="00C01812" w:rsidP="008A4681">
      <w:pPr>
        <w:jc w:val="center"/>
      </w:pPr>
      <w:r>
        <w:rPr>
          <w:rFonts w:hint="eastAsia"/>
          <w:noProof/>
        </w:rPr>
        <w:lastRenderedPageBreak/>
        <w:drawing>
          <wp:inline distT="0" distB="0" distL="0" distR="0">
            <wp:extent cx="3190875" cy="3924300"/>
            <wp:effectExtent l="19050" t="0" r="952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3190875" cy="3924300"/>
                    </a:xfrm>
                    <a:prstGeom prst="rect">
                      <a:avLst/>
                    </a:prstGeom>
                    <a:noFill/>
                    <a:ln w="9525">
                      <a:noFill/>
                      <a:miter lim="800000"/>
                      <a:headEnd/>
                      <a:tailEnd/>
                    </a:ln>
                  </pic:spPr>
                </pic:pic>
              </a:graphicData>
            </a:graphic>
          </wp:inline>
        </w:drawing>
      </w:r>
    </w:p>
    <w:p w:rsidR="008F194D" w:rsidRDefault="008F194D" w:rsidP="00054CA6">
      <w:pPr>
        <w:pStyle w:val="3"/>
      </w:pPr>
      <w:r>
        <w:rPr>
          <w:rFonts w:hint="eastAsia"/>
        </w:rPr>
        <w:t>5.2.1</w:t>
      </w:r>
      <w:r w:rsidR="003846E1">
        <w:rPr>
          <w:rFonts w:hint="eastAsia"/>
        </w:rPr>
        <w:t>交易</w:t>
      </w:r>
      <w:r w:rsidR="00185BDB">
        <w:rPr>
          <w:rFonts w:hint="eastAsia"/>
        </w:rPr>
        <w:t>请求</w:t>
      </w:r>
      <w:r w:rsidR="008D296E">
        <w:rPr>
          <w:rFonts w:hint="eastAsia"/>
        </w:rPr>
        <w:t>（</w:t>
      </w:r>
      <w:r w:rsidR="008D296E">
        <w:rPr>
          <w:rFonts w:hint="eastAsia"/>
        </w:rPr>
        <w:t>PC</w:t>
      </w:r>
      <w:r w:rsidR="008D296E">
        <w:rPr>
          <w:rFonts w:hint="eastAsia"/>
        </w:rPr>
        <w:t>端）</w:t>
      </w:r>
    </w:p>
    <w:p w:rsidR="00A90658" w:rsidRDefault="00A90658" w:rsidP="00A90658">
      <w:r>
        <w:rPr>
          <w:rFonts w:hint="eastAsia"/>
        </w:rPr>
        <w:t>命令类型</w:t>
      </w:r>
      <w:r>
        <w:rPr>
          <w:rFonts w:hint="eastAsia"/>
        </w:rPr>
        <w:t>:directPay</w:t>
      </w:r>
    </w:p>
    <w:p w:rsidR="00A90658" w:rsidRDefault="00A90658" w:rsidP="00A90658">
      <w:r>
        <w:rPr>
          <w:rFonts w:hint="eastAsia"/>
        </w:rPr>
        <w:t>请求参数：</w:t>
      </w:r>
    </w:p>
    <w:tbl>
      <w:tblPr>
        <w:tblStyle w:val="a9"/>
        <w:tblW w:w="8613" w:type="dxa"/>
        <w:tblLook w:val="04A0"/>
      </w:tblPr>
      <w:tblGrid>
        <w:gridCol w:w="1616"/>
        <w:gridCol w:w="1340"/>
        <w:gridCol w:w="1371"/>
        <w:gridCol w:w="1345"/>
        <w:gridCol w:w="1333"/>
        <w:gridCol w:w="1608"/>
      </w:tblGrid>
      <w:tr w:rsidR="008C677A" w:rsidTr="008C677A">
        <w:tc>
          <w:tcPr>
            <w:tcW w:w="1616" w:type="dxa"/>
            <w:tcBorders>
              <w:bottom w:val="single" w:sz="4" w:space="0" w:color="000000" w:themeColor="text1"/>
            </w:tcBorders>
            <w:shd w:val="clear" w:color="auto" w:fill="BFBFBF" w:themeFill="background1" w:themeFillShade="BF"/>
          </w:tcPr>
          <w:p w:rsidR="008C677A" w:rsidRPr="00253452" w:rsidRDefault="008C677A" w:rsidP="00EC7B75">
            <w:pPr>
              <w:jc w:val="center"/>
              <w:rPr>
                <w:b/>
              </w:rPr>
            </w:pPr>
            <w:r w:rsidRPr="00253452">
              <w:rPr>
                <w:rFonts w:hint="eastAsia"/>
                <w:b/>
              </w:rPr>
              <w:t>参数</w:t>
            </w:r>
          </w:p>
        </w:tc>
        <w:tc>
          <w:tcPr>
            <w:tcW w:w="1340" w:type="dxa"/>
            <w:tcBorders>
              <w:bottom w:val="single" w:sz="4" w:space="0" w:color="000000" w:themeColor="text1"/>
            </w:tcBorders>
            <w:shd w:val="clear" w:color="auto" w:fill="BFBFBF" w:themeFill="background1" w:themeFillShade="BF"/>
          </w:tcPr>
          <w:p w:rsidR="008C677A" w:rsidRPr="00253452" w:rsidRDefault="008C677A" w:rsidP="00EC7B75">
            <w:pPr>
              <w:jc w:val="center"/>
              <w:rPr>
                <w:b/>
              </w:rPr>
            </w:pPr>
            <w:r w:rsidRPr="00253452">
              <w:rPr>
                <w:rFonts w:hint="eastAsia"/>
                <w:b/>
              </w:rPr>
              <w:t>含义</w:t>
            </w:r>
          </w:p>
        </w:tc>
        <w:tc>
          <w:tcPr>
            <w:tcW w:w="1371" w:type="dxa"/>
            <w:tcBorders>
              <w:bottom w:val="single" w:sz="4" w:space="0" w:color="000000" w:themeColor="text1"/>
            </w:tcBorders>
            <w:shd w:val="clear" w:color="auto" w:fill="BFBFBF" w:themeFill="background1" w:themeFillShade="BF"/>
          </w:tcPr>
          <w:p w:rsidR="008C677A" w:rsidRPr="00253452" w:rsidRDefault="008C677A" w:rsidP="00EC7B75">
            <w:pPr>
              <w:jc w:val="center"/>
              <w:rPr>
                <w:b/>
              </w:rPr>
            </w:pPr>
            <w:r w:rsidRPr="00253452">
              <w:rPr>
                <w:rFonts w:hint="eastAsia"/>
                <w:b/>
              </w:rPr>
              <w:t>类型</w:t>
            </w:r>
          </w:p>
        </w:tc>
        <w:tc>
          <w:tcPr>
            <w:tcW w:w="1345" w:type="dxa"/>
            <w:tcBorders>
              <w:bottom w:val="single" w:sz="4" w:space="0" w:color="000000" w:themeColor="text1"/>
            </w:tcBorders>
            <w:shd w:val="clear" w:color="auto" w:fill="BFBFBF" w:themeFill="background1" w:themeFillShade="BF"/>
          </w:tcPr>
          <w:p w:rsidR="008C677A" w:rsidRPr="00253452" w:rsidRDefault="008C677A" w:rsidP="00EC7B75">
            <w:pPr>
              <w:jc w:val="center"/>
              <w:rPr>
                <w:b/>
              </w:rPr>
            </w:pPr>
            <w:r w:rsidRPr="00253452">
              <w:rPr>
                <w:rFonts w:hint="eastAsia"/>
                <w:b/>
              </w:rPr>
              <w:t>长度</w:t>
            </w:r>
          </w:p>
        </w:tc>
        <w:tc>
          <w:tcPr>
            <w:tcW w:w="1333" w:type="dxa"/>
            <w:tcBorders>
              <w:bottom w:val="single" w:sz="4" w:space="0" w:color="000000" w:themeColor="text1"/>
            </w:tcBorders>
            <w:shd w:val="clear" w:color="auto" w:fill="BFBFBF" w:themeFill="background1" w:themeFillShade="BF"/>
          </w:tcPr>
          <w:p w:rsidR="008C677A" w:rsidRPr="007D05C5" w:rsidRDefault="008C677A" w:rsidP="00EC7B75">
            <w:pPr>
              <w:jc w:val="center"/>
              <w:rPr>
                <w:b/>
              </w:rPr>
            </w:pPr>
            <w:r w:rsidRPr="007D05C5">
              <w:rPr>
                <w:rFonts w:hint="eastAsia"/>
                <w:b/>
              </w:rPr>
              <w:t>必填</w:t>
            </w:r>
          </w:p>
        </w:tc>
        <w:tc>
          <w:tcPr>
            <w:tcW w:w="1608" w:type="dxa"/>
            <w:tcBorders>
              <w:bottom w:val="single" w:sz="4" w:space="0" w:color="000000" w:themeColor="text1"/>
            </w:tcBorders>
            <w:shd w:val="clear" w:color="auto" w:fill="BFBFBF" w:themeFill="background1" w:themeFillShade="BF"/>
          </w:tcPr>
          <w:p w:rsidR="008C677A" w:rsidRPr="007D05C5" w:rsidRDefault="008C677A" w:rsidP="00EC7B75">
            <w:pPr>
              <w:jc w:val="center"/>
              <w:rPr>
                <w:b/>
              </w:rPr>
            </w:pPr>
            <w:r w:rsidRPr="007D05C5">
              <w:rPr>
                <w:rFonts w:hint="eastAsia"/>
                <w:b/>
              </w:rPr>
              <w:t>说明</w:t>
            </w:r>
          </w:p>
        </w:tc>
      </w:tr>
      <w:tr w:rsidR="008C677A" w:rsidRPr="007D05C5" w:rsidTr="008C677A">
        <w:tc>
          <w:tcPr>
            <w:tcW w:w="1616" w:type="dxa"/>
            <w:shd w:val="clear" w:color="auto" w:fill="auto"/>
          </w:tcPr>
          <w:p w:rsidR="008C677A" w:rsidRPr="007D05C5" w:rsidRDefault="008C677A" w:rsidP="00EC7B75">
            <w:pPr>
              <w:tabs>
                <w:tab w:val="left" w:pos="390"/>
              </w:tabs>
              <w:jc w:val="center"/>
            </w:pPr>
            <w:r>
              <w:rPr>
                <w:rFonts w:hint="eastAsia"/>
              </w:rPr>
              <w:t>bpId</w:t>
            </w:r>
          </w:p>
        </w:tc>
        <w:tc>
          <w:tcPr>
            <w:tcW w:w="1340" w:type="dxa"/>
            <w:shd w:val="clear" w:color="auto" w:fill="auto"/>
          </w:tcPr>
          <w:p w:rsidR="008C677A" w:rsidRPr="007D05C5" w:rsidRDefault="008C677A" w:rsidP="00EC7B75">
            <w:pPr>
              <w:jc w:val="center"/>
            </w:pPr>
            <w:r>
              <w:rPr>
                <w:rFonts w:hint="eastAsia"/>
              </w:rPr>
              <w:t>业务平台</w:t>
            </w:r>
            <w:r>
              <w:rPr>
                <w:rFonts w:hint="eastAsia"/>
              </w:rPr>
              <w:t>ID</w:t>
            </w:r>
          </w:p>
        </w:tc>
        <w:tc>
          <w:tcPr>
            <w:tcW w:w="1371" w:type="dxa"/>
            <w:shd w:val="clear" w:color="auto" w:fill="auto"/>
          </w:tcPr>
          <w:p w:rsidR="008C677A" w:rsidRPr="007D05C5" w:rsidRDefault="008C677A" w:rsidP="00EC7B75">
            <w:pPr>
              <w:jc w:val="center"/>
            </w:pPr>
            <w:r>
              <w:rPr>
                <w:rFonts w:hint="eastAsia"/>
              </w:rPr>
              <w:t>String</w:t>
            </w:r>
          </w:p>
        </w:tc>
        <w:tc>
          <w:tcPr>
            <w:tcW w:w="1345" w:type="dxa"/>
            <w:shd w:val="clear" w:color="auto" w:fill="auto"/>
          </w:tcPr>
          <w:p w:rsidR="008C677A" w:rsidRPr="007D05C5" w:rsidRDefault="008C677A" w:rsidP="00EC7B75">
            <w:pPr>
              <w:jc w:val="center"/>
            </w:pPr>
            <w:r>
              <w:rPr>
                <w:rFonts w:hint="eastAsia"/>
              </w:rPr>
              <w:t>16</w:t>
            </w:r>
          </w:p>
        </w:tc>
        <w:tc>
          <w:tcPr>
            <w:tcW w:w="1333" w:type="dxa"/>
            <w:shd w:val="clear" w:color="auto" w:fill="auto"/>
          </w:tcPr>
          <w:p w:rsidR="008C677A" w:rsidRPr="007D05C5" w:rsidRDefault="008C677A" w:rsidP="00EC7B75">
            <w:pPr>
              <w:jc w:val="center"/>
            </w:pPr>
            <w:r>
              <w:rPr>
                <w:rFonts w:hint="eastAsia"/>
              </w:rPr>
              <w:t>是</w:t>
            </w:r>
          </w:p>
        </w:tc>
        <w:tc>
          <w:tcPr>
            <w:tcW w:w="1608" w:type="dxa"/>
            <w:shd w:val="clear" w:color="auto" w:fill="auto"/>
          </w:tcPr>
          <w:p w:rsidR="008C677A" w:rsidRPr="007D05C5" w:rsidRDefault="008C677A" w:rsidP="00EC7B75">
            <w:pPr>
              <w:jc w:val="center"/>
            </w:pPr>
            <w:r>
              <w:rPr>
                <w:rFonts w:hint="eastAsia"/>
              </w:rPr>
              <w:t>分配给业务系统的标识</w:t>
            </w:r>
          </w:p>
        </w:tc>
      </w:tr>
      <w:tr w:rsidR="008C677A" w:rsidTr="008C677A">
        <w:tc>
          <w:tcPr>
            <w:tcW w:w="1616" w:type="dxa"/>
          </w:tcPr>
          <w:p w:rsidR="008C677A" w:rsidRPr="007D05C5" w:rsidRDefault="008C677A" w:rsidP="00EC7B75">
            <w:pPr>
              <w:jc w:val="center"/>
            </w:pPr>
            <w:r>
              <w:rPr>
                <w:rFonts w:hint="eastAsia"/>
              </w:rPr>
              <w:t>sign</w:t>
            </w:r>
          </w:p>
        </w:tc>
        <w:tc>
          <w:tcPr>
            <w:tcW w:w="1340" w:type="dxa"/>
          </w:tcPr>
          <w:p w:rsidR="008C677A" w:rsidRPr="001C0E26" w:rsidRDefault="008C677A" w:rsidP="00EC7B75">
            <w:pPr>
              <w:jc w:val="center"/>
            </w:pPr>
            <w:r w:rsidRPr="001C0E26">
              <w:rPr>
                <w:rFonts w:hint="eastAsia"/>
              </w:rPr>
              <w:t>签名</w:t>
            </w:r>
          </w:p>
        </w:tc>
        <w:tc>
          <w:tcPr>
            <w:tcW w:w="1371" w:type="dxa"/>
          </w:tcPr>
          <w:p w:rsidR="008C677A" w:rsidRPr="001C0E26" w:rsidRDefault="008C677A" w:rsidP="00EC7B75">
            <w:pPr>
              <w:jc w:val="center"/>
            </w:pPr>
            <w:r w:rsidRPr="001C0E26">
              <w:rPr>
                <w:rFonts w:hint="eastAsia"/>
              </w:rPr>
              <w:t>String</w:t>
            </w:r>
          </w:p>
        </w:tc>
        <w:tc>
          <w:tcPr>
            <w:tcW w:w="1345" w:type="dxa"/>
          </w:tcPr>
          <w:p w:rsidR="008C677A" w:rsidRPr="001C0E26" w:rsidRDefault="008C677A" w:rsidP="00EC7B75">
            <w:pPr>
              <w:jc w:val="center"/>
            </w:pPr>
            <w:r w:rsidRPr="001C0E26">
              <w:rPr>
                <w:rFonts w:hint="eastAsia"/>
              </w:rPr>
              <w:t>255</w:t>
            </w:r>
          </w:p>
        </w:tc>
        <w:tc>
          <w:tcPr>
            <w:tcW w:w="1333" w:type="dxa"/>
          </w:tcPr>
          <w:p w:rsidR="008C677A" w:rsidRPr="001C0E26" w:rsidRDefault="008C677A" w:rsidP="00EC7B75">
            <w:pPr>
              <w:jc w:val="center"/>
            </w:pPr>
            <w:r w:rsidRPr="001C0E26">
              <w:rPr>
                <w:rFonts w:hint="eastAsia"/>
              </w:rPr>
              <w:t>是</w:t>
            </w:r>
          </w:p>
        </w:tc>
        <w:tc>
          <w:tcPr>
            <w:tcW w:w="1608" w:type="dxa"/>
          </w:tcPr>
          <w:p w:rsidR="008C677A" w:rsidRPr="001C0E26" w:rsidRDefault="008C677A" w:rsidP="00EC7B75">
            <w:pPr>
              <w:jc w:val="center"/>
            </w:pPr>
            <w:r w:rsidRPr="001C0E26">
              <w:rPr>
                <w:rFonts w:hint="eastAsia"/>
              </w:rPr>
              <w:t>把相关参数结合在一起通过</w:t>
            </w:r>
            <w:r w:rsidRPr="001C0E26">
              <w:rPr>
                <w:rFonts w:hint="eastAsia"/>
              </w:rPr>
              <w:t>MD5</w:t>
            </w:r>
            <w:r w:rsidRPr="001C0E26">
              <w:rPr>
                <w:rFonts w:hint="eastAsia"/>
              </w:rPr>
              <w:t>加密得出的结果</w:t>
            </w:r>
            <w:r>
              <w:rPr>
                <w:rFonts w:hint="eastAsia"/>
              </w:rPr>
              <w:t>，具体加密方法参见本文档附录一中的</w:t>
            </w:r>
            <w:hyperlink w:anchor="_签名机制" w:history="1">
              <w:r w:rsidRPr="00776AEB">
                <w:rPr>
                  <w:rStyle w:val="ab"/>
                  <w:rFonts w:hint="eastAsia"/>
                </w:rPr>
                <w:t>签名机制</w:t>
              </w:r>
            </w:hyperlink>
          </w:p>
        </w:tc>
      </w:tr>
      <w:tr w:rsidR="008C677A" w:rsidRPr="007D05C5" w:rsidTr="008C677A">
        <w:tc>
          <w:tcPr>
            <w:tcW w:w="1616" w:type="dxa"/>
          </w:tcPr>
          <w:p w:rsidR="008C677A" w:rsidRPr="007D05C5" w:rsidRDefault="008C677A" w:rsidP="00EC7B75">
            <w:pPr>
              <w:jc w:val="center"/>
            </w:pPr>
            <w:r>
              <w:rPr>
                <w:rFonts w:hint="eastAsia"/>
              </w:rPr>
              <w:t>bpOrderId</w:t>
            </w:r>
          </w:p>
        </w:tc>
        <w:tc>
          <w:tcPr>
            <w:tcW w:w="1340" w:type="dxa"/>
          </w:tcPr>
          <w:p w:rsidR="008C677A" w:rsidRPr="007D05C5" w:rsidRDefault="004E4D59" w:rsidP="00EC7B75">
            <w:pPr>
              <w:jc w:val="center"/>
            </w:pPr>
            <w:r>
              <w:rPr>
                <w:rFonts w:hint="eastAsia"/>
              </w:rPr>
              <w:t>业务平台订单编号</w:t>
            </w:r>
          </w:p>
        </w:tc>
        <w:tc>
          <w:tcPr>
            <w:tcW w:w="1371" w:type="dxa"/>
          </w:tcPr>
          <w:p w:rsidR="008C677A" w:rsidRPr="007D05C5" w:rsidRDefault="001176D0" w:rsidP="00EC7B75">
            <w:pPr>
              <w:jc w:val="center"/>
            </w:pPr>
            <w:r>
              <w:rPr>
                <w:rFonts w:hint="eastAsia"/>
              </w:rPr>
              <w:t>Number</w:t>
            </w:r>
          </w:p>
        </w:tc>
        <w:tc>
          <w:tcPr>
            <w:tcW w:w="1345" w:type="dxa"/>
          </w:tcPr>
          <w:p w:rsidR="008C677A" w:rsidRPr="007D05C5" w:rsidRDefault="008C677A" w:rsidP="00EC7B75">
            <w:pPr>
              <w:jc w:val="center"/>
            </w:pPr>
            <w:r>
              <w:rPr>
                <w:rFonts w:hint="eastAsia"/>
              </w:rPr>
              <w:t>100</w:t>
            </w:r>
          </w:p>
        </w:tc>
        <w:tc>
          <w:tcPr>
            <w:tcW w:w="1333" w:type="dxa"/>
          </w:tcPr>
          <w:p w:rsidR="008C677A" w:rsidRPr="007D05C5" w:rsidRDefault="008C677A" w:rsidP="00EC7B75">
            <w:pPr>
              <w:jc w:val="center"/>
            </w:pPr>
            <w:r>
              <w:rPr>
                <w:rFonts w:hint="eastAsia"/>
              </w:rPr>
              <w:t>是</w:t>
            </w:r>
          </w:p>
        </w:tc>
        <w:tc>
          <w:tcPr>
            <w:tcW w:w="1608" w:type="dxa"/>
          </w:tcPr>
          <w:p w:rsidR="008C677A" w:rsidRPr="007D05C5" w:rsidRDefault="008C677A" w:rsidP="00EC7B75">
            <w:pPr>
              <w:jc w:val="center"/>
            </w:pPr>
            <w:r>
              <w:rPr>
                <w:rFonts w:hint="eastAsia"/>
              </w:rPr>
              <w:t>业务系统的订单唯一标识</w:t>
            </w:r>
          </w:p>
        </w:tc>
      </w:tr>
      <w:tr w:rsidR="008C677A" w:rsidRPr="007D05C5" w:rsidTr="008C677A">
        <w:tc>
          <w:tcPr>
            <w:tcW w:w="1616" w:type="dxa"/>
          </w:tcPr>
          <w:p w:rsidR="008C677A" w:rsidRPr="007D05C5" w:rsidRDefault="008C677A" w:rsidP="00EC7B75">
            <w:pPr>
              <w:jc w:val="center"/>
            </w:pPr>
            <w:r>
              <w:rPr>
                <w:rFonts w:hint="eastAsia"/>
              </w:rPr>
              <w:t>goodsName</w:t>
            </w:r>
          </w:p>
        </w:tc>
        <w:tc>
          <w:tcPr>
            <w:tcW w:w="1340" w:type="dxa"/>
          </w:tcPr>
          <w:p w:rsidR="008C677A" w:rsidRPr="007D05C5" w:rsidRDefault="008C677A" w:rsidP="00EC7B75">
            <w:pPr>
              <w:jc w:val="center"/>
            </w:pPr>
            <w:r>
              <w:rPr>
                <w:rFonts w:hint="eastAsia"/>
              </w:rPr>
              <w:t>商品名称</w:t>
            </w:r>
          </w:p>
        </w:tc>
        <w:tc>
          <w:tcPr>
            <w:tcW w:w="1371" w:type="dxa"/>
          </w:tcPr>
          <w:p w:rsidR="008C677A" w:rsidRPr="007D05C5" w:rsidRDefault="008C677A" w:rsidP="00EC7B75">
            <w:pPr>
              <w:jc w:val="center"/>
            </w:pPr>
            <w:r>
              <w:rPr>
                <w:rFonts w:hint="eastAsia"/>
              </w:rPr>
              <w:t>String</w:t>
            </w:r>
          </w:p>
        </w:tc>
        <w:tc>
          <w:tcPr>
            <w:tcW w:w="1345" w:type="dxa"/>
          </w:tcPr>
          <w:p w:rsidR="008C677A" w:rsidRPr="007D05C5" w:rsidRDefault="008C677A" w:rsidP="00EC7B75">
            <w:pPr>
              <w:jc w:val="center"/>
            </w:pPr>
            <w:r>
              <w:rPr>
                <w:rFonts w:hint="eastAsia"/>
              </w:rPr>
              <w:t>100</w:t>
            </w:r>
          </w:p>
        </w:tc>
        <w:tc>
          <w:tcPr>
            <w:tcW w:w="1333" w:type="dxa"/>
          </w:tcPr>
          <w:p w:rsidR="008C677A" w:rsidRPr="007D05C5" w:rsidRDefault="008C677A" w:rsidP="00EC7B75">
            <w:pPr>
              <w:jc w:val="center"/>
            </w:pPr>
            <w:r>
              <w:rPr>
                <w:rFonts w:hint="eastAsia"/>
              </w:rPr>
              <w:t>是</w:t>
            </w:r>
          </w:p>
        </w:tc>
        <w:tc>
          <w:tcPr>
            <w:tcW w:w="1608" w:type="dxa"/>
          </w:tcPr>
          <w:p w:rsidR="008C677A" w:rsidRPr="007D05C5" w:rsidRDefault="008C677A" w:rsidP="00EC7B75">
            <w:pPr>
              <w:jc w:val="center"/>
            </w:pPr>
            <w:r>
              <w:rPr>
                <w:rFonts w:hint="eastAsia"/>
              </w:rPr>
              <w:t>购买的商品名称</w:t>
            </w:r>
            <w:r w:rsidR="00B73537">
              <w:rPr>
                <w:rFonts w:hint="eastAsia"/>
                <w:szCs w:val="21"/>
              </w:rPr>
              <w:t>（不能包含</w:t>
            </w:r>
            <w:r w:rsidR="00B73537">
              <w:rPr>
                <w:rFonts w:hint="eastAsia"/>
                <w:szCs w:val="21"/>
              </w:rPr>
              <w:t>#</w:t>
            </w:r>
            <w:r w:rsidR="00B73537">
              <w:rPr>
                <w:rFonts w:hint="eastAsia"/>
                <w:szCs w:val="21"/>
              </w:rPr>
              <w:t>、</w:t>
            </w:r>
            <w:r w:rsidR="00B73537">
              <w:rPr>
                <w:rFonts w:hint="eastAsia"/>
                <w:szCs w:val="21"/>
              </w:rPr>
              <w:t>&amp;</w:t>
            </w:r>
            <w:r w:rsidR="00B73537">
              <w:rPr>
                <w:rFonts w:hint="eastAsia"/>
                <w:szCs w:val="21"/>
              </w:rPr>
              <w:t>、</w:t>
            </w:r>
            <w:r w:rsidR="00B73537">
              <w:rPr>
                <w:rFonts w:hint="eastAsia"/>
                <w:szCs w:val="21"/>
              </w:rPr>
              <w:t>%</w:t>
            </w:r>
            <w:r w:rsidR="00B73537">
              <w:rPr>
                <w:rFonts w:hint="eastAsia"/>
                <w:szCs w:val="21"/>
              </w:rPr>
              <w:t>、</w:t>
            </w:r>
            <w:r w:rsidR="00B73537">
              <w:rPr>
                <w:rFonts w:hint="eastAsia"/>
                <w:szCs w:val="21"/>
              </w:rPr>
              <w:t>+</w:t>
            </w:r>
            <w:r w:rsidR="00B73537">
              <w:rPr>
                <w:rFonts w:hint="eastAsia"/>
                <w:szCs w:val="21"/>
              </w:rPr>
              <w:t>等特殊字符，敏感词</w:t>
            </w:r>
            <w:r w:rsidR="00B73537">
              <w:rPr>
                <w:rFonts w:hint="eastAsia"/>
                <w:szCs w:val="21"/>
              </w:rPr>
              <w:lastRenderedPageBreak/>
              <w:t>汇，且仅支持中英文）</w:t>
            </w:r>
          </w:p>
        </w:tc>
      </w:tr>
      <w:tr w:rsidR="008C677A" w:rsidRPr="007D05C5" w:rsidTr="008C677A">
        <w:trPr>
          <w:trHeight w:val="1585"/>
        </w:trPr>
        <w:tc>
          <w:tcPr>
            <w:tcW w:w="1616" w:type="dxa"/>
          </w:tcPr>
          <w:p w:rsidR="008C677A" w:rsidRPr="007D05C5" w:rsidRDefault="008C677A" w:rsidP="00EC7B75">
            <w:pPr>
              <w:jc w:val="center"/>
            </w:pPr>
            <w:r>
              <w:rPr>
                <w:rFonts w:hint="eastAsia"/>
              </w:rPr>
              <w:lastRenderedPageBreak/>
              <w:t>totalFee</w:t>
            </w:r>
          </w:p>
        </w:tc>
        <w:tc>
          <w:tcPr>
            <w:tcW w:w="1340" w:type="dxa"/>
          </w:tcPr>
          <w:p w:rsidR="008C677A" w:rsidRPr="007D05C5" w:rsidRDefault="008C677A" w:rsidP="00EC7B75">
            <w:pPr>
              <w:jc w:val="center"/>
            </w:pPr>
            <w:r>
              <w:rPr>
                <w:rFonts w:hint="eastAsia"/>
              </w:rPr>
              <w:t>订单总金额</w:t>
            </w:r>
          </w:p>
        </w:tc>
        <w:tc>
          <w:tcPr>
            <w:tcW w:w="1371" w:type="dxa"/>
          </w:tcPr>
          <w:p w:rsidR="008C677A" w:rsidRPr="007D05C5" w:rsidRDefault="00AC040E" w:rsidP="00EC7B75">
            <w:pPr>
              <w:jc w:val="center"/>
            </w:pPr>
            <w:r>
              <w:rPr>
                <w:rFonts w:hint="eastAsia"/>
              </w:rPr>
              <w:t>Number</w:t>
            </w:r>
          </w:p>
        </w:tc>
        <w:tc>
          <w:tcPr>
            <w:tcW w:w="1345" w:type="dxa"/>
          </w:tcPr>
          <w:p w:rsidR="008C677A" w:rsidRPr="007D05C5" w:rsidRDefault="008C677A" w:rsidP="00EC7B75">
            <w:pPr>
              <w:jc w:val="center"/>
            </w:pPr>
          </w:p>
        </w:tc>
        <w:tc>
          <w:tcPr>
            <w:tcW w:w="1333" w:type="dxa"/>
          </w:tcPr>
          <w:p w:rsidR="008C677A" w:rsidRPr="007D05C5" w:rsidRDefault="008C677A" w:rsidP="00EC7B75">
            <w:pPr>
              <w:jc w:val="center"/>
            </w:pPr>
            <w:r>
              <w:rPr>
                <w:rFonts w:hint="eastAsia"/>
              </w:rPr>
              <w:t>是</w:t>
            </w:r>
          </w:p>
        </w:tc>
        <w:tc>
          <w:tcPr>
            <w:tcW w:w="1608" w:type="dxa"/>
          </w:tcPr>
          <w:p w:rsidR="008C677A" w:rsidRPr="007D05C5" w:rsidRDefault="008C677A" w:rsidP="00EC7B75">
            <w:pPr>
              <w:jc w:val="center"/>
            </w:pPr>
            <w:r>
              <w:rPr>
                <w:rFonts w:hint="eastAsia"/>
              </w:rPr>
              <w:t>单位为</w:t>
            </w:r>
            <w:r>
              <w:rPr>
                <w:rFonts w:hint="eastAsia"/>
              </w:rPr>
              <w:t>RMB</w:t>
            </w:r>
            <w:r>
              <w:rPr>
                <w:rFonts w:hint="eastAsia"/>
              </w:rPr>
              <w:t>元，范围</w:t>
            </w:r>
            <w:r>
              <w:rPr>
                <w:rFonts w:hint="eastAsia"/>
              </w:rPr>
              <w:t>[0.01</w:t>
            </w:r>
            <w:r>
              <w:rPr>
                <w:rFonts w:hint="eastAsia"/>
              </w:rPr>
              <w:t>，</w:t>
            </w:r>
            <w:r>
              <w:rPr>
                <w:rFonts w:hint="eastAsia"/>
              </w:rPr>
              <w:t>99999999.99</w:t>
            </w:r>
            <w:r>
              <w:t>]</w:t>
            </w:r>
            <w:r>
              <w:rPr>
                <w:rFonts w:hint="eastAsia"/>
              </w:rPr>
              <w:t>，精确到小数点后两位</w:t>
            </w:r>
          </w:p>
        </w:tc>
      </w:tr>
      <w:tr w:rsidR="008C677A" w:rsidRPr="007D05C5" w:rsidTr="008C677A">
        <w:tc>
          <w:tcPr>
            <w:tcW w:w="1616" w:type="dxa"/>
          </w:tcPr>
          <w:p w:rsidR="008C677A" w:rsidRPr="007D05C5" w:rsidRDefault="008C677A" w:rsidP="00EC7B75">
            <w:pPr>
              <w:jc w:val="center"/>
            </w:pPr>
            <w:r>
              <w:rPr>
                <w:rFonts w:hint="eastAsia"/>
              </w:rPr>
              <w:t>content</w:t>
            </w:r>
          </w:p>
        </w:tc>
        <w:tc>
          <w:tcPr>
            <w:tcW w:w="1340" w:type="dxa"/>
          </w:tcPr>
          <w:p w:rsidR="008C677A" w:rsidRPr="007D05C5" w:rsidRDefault="008C677A" w:rsidP="00EC7B75">
            <w:pPr>
              <w:jc w:val="center"/>
            </w:pPr>
            <w:r>
              <w:rPr>
                <w:rFonts w:hint="eastAsia"/>
              </w:rPr>
              <w:t>订单内容</w:t>
            </w:r>
          </w:p>
        </w:tc>
        <w:tc>
          <w:tcPr>
            <w:tcW w:w="1371" w:type="dxa"/>
          </w:tcPr>
          <w:p w:rsidR="008C677A" w:rsidRPr="007D05C5" w:rsidRDefault="008C677A" w:rsidP="00EC7B75">
            <w:pPr>
              <w:jc w:val="center"/>
            </w:pPr>
            <w:r>
              <w:rPr>
                <w:rFonts w:hint="eastAsia"/>
              </w:rPr>
              <w:t>String</w:t>
            </w:r>
          </w:p>
        </w:tc>
        <w:tc>
          <w:tcPr>
            <w:tcW w:w="1345" w:type="dxa"/>
          </w:tcPr>
          <w:p w:rsidR="008C677A" w:rsidRPr="007D05C5" w:rsidRDefault="008C677A" w:rsidP="00EC7B75">
            <w:pPr>
              <w:jc w:val="center"/>
            </w:pPr>
            <w:r>
              <w:rPr>
                <w:rFonts w:hint="eastAsia"/>
              </w:rPr>
              <w:t>100</w:t>
            </w:r>
          </w:p>
        </w:tc>
        <w:tc>
          <w:tcPr>
            <w:tcW w:w="1333" w:type="dxa"/>
          </w:tcPr>
          <w:p w:rsidR="008C677A" w:rsidRPr="007D05C5" w:rsidRDefault="008C677A" w:rsidP="00EC7B75">
            <w:pPr>
              <w:jc w:val="center"/>
            </w:pPr>
            <w:r>
              <w:rPr>
                <w:rFonts w:hint="eastAsia"/>
              </w:rPr>
              <w:t>是</w:t>
            </w:r>
          </w:p>
        </w:tc>
        <w:tc>
          <w:tcPr>
            <w:tcW w:w="1608" w:type="dxa"/>
          </w:tcPr>
          <w:p w:rsidR="008C677A" w:rsidRPr="007D05C5" w:rsidRDefault="004E22BD" w:rsidP="00EC7B75">
            <w:pPr>
              <w:jc w:val="center"/>
            </w:pPr>
            <w:r>
              <w:rPr>
                <w:rFonts w:hint="eastAsia"/>
                <w:szCs w:val="21"/>
              </w:rPr>
              <w:t>（不能包含</w:t>
            </w:r>
            <w:r>
              <w:rPr>
                <w:rFonts w:hint="eastAsia"/>
                <w:szCs w:val="21"/>
              </w:rPr>
              <w:t>#</w:t>
            </w:r>
            <w:r>
              <w:rPr>
                <w:rFonts w:hint="eastAsia"/>
                <w:szCs w:val="21"/>
              </w:rPr>
              <w:t>、</w:t>
            </w:r>
            <w:r>
              <w:rPr>
                <w:rFonts w:hint="eastAsia"/>
                <w:szCs w:val="21"/>
              </w:rPr>
              <w:t>&amp;</w:t>
            </w:r>
            <w:r>
              <w:rPr>
                <w:rFonts w:hint="eastAsia"/>
                <w:szCs w:val="21"/>
              </w:rPr>
              <w:t>、</w:t>
            </w:r>
            <w:r>
              <w:rPr>
                <w:rFonts w:hint="eastAsia"/>
                <w:szCs w:val="21"/>
              </w:rPr>
              <w:t>%</w:t>
            </w:r>
            <w:r>
              <w:rPr>
                <w:rFonts w:hint="eastAsia"/>
                <w:szCs w:val="21"/>
              </w:rPr>
              <w:t>、</w:t>
            </w:r>
            <w:r>
              <w:rPr>
                <w:rFonts w:hint="eastAsia"/>
                <w:szCs w:val="21"/>
              </w:rPr>
              <w:t>+</w:t>
            </w:r>
            <w:r>
              <w:rPr>
                <w:rFonts w:hint="eastAsia"/>
                <w:szCs w:val="21"/>
              </w:rPr>
              <w:t>等特殊字符，敏感词汇，且仅支持中英文）</w:t>
            </w:r>
          </w:p>
        </w:tc>
      </w:tr>
      <w:tr w:rsidR="008C677A" w:rsidRPr="007D05C5" w:rsidTr="008C677A">
        <w:tc>
          <w:tcPr>
            <w:tcW w:w="1616" w:type="dxa"/>
          </w:tcPr>
          <w:p w:rsidR="008C677A" w:rsidRPr="007D05C5" w:rsidRDefault="008C677A" w:rsidP="00EC7B75">
            <w:pPr>
              <w:jc w:val="center"/>
            </w:pPr>
            <w:r>
              <w:rPr>
                <w:rFonts w:hint="eastAsia"/>
              </w:rPr>
              <w:t>remark</w:t>
            </w:r>
          </w:p>
        </w:tc>
        <w:tc>
          <w:tcPr>
            <w:tcW w:w="1340" w:type="dxa"/>
          </w:tcPr>
          <w:p w:rsidR="008C677A" w:rsidRPr="007D05C5" w:rsidRDefault="008C677A" w:rsidP="00EC7B75">
            <w:pPr>
              <w:jc w:val="center"/>
            </w:pPr>
            <w:r>
              <w:rPr>
                <w:rFonts w:hint="eastAsia"/>
              </w:rPr>
              <w:t>订单备注</w:t>
            </w:r>
          </w:p>
        </w:tc>
        <w:tc>
          <w:tcPr>
            <w:tcW w:w="1371" w:type="dxa"/>
          </w:tcPr>
          <w:p w:rsidR="008C677A" w:rsidRPr="007D05C5" w:rsidRDefault="008C677A" w:rsidP="00EC7B75">
            <w:pPr>
              <w:jc w:val="center"/>
            </w:pPr>
            <w:r>
              <w:rPr>
                <w:rFonts w:hint="eastAsia"/>
              </w:rPr>
              <w:t>String</w:t>
            </w:r>
          </w:p>
        </w:tc>
        <w:tc>
          <w:tcPr>
            <w:tcW w:w="1345" w:type="dxa"/>
          </w:tcPr>
          <w:p w:rsidR="008C677A" w:rsidRPr="007D05C5" w:rsidRDefault="008C677A" w:rsidP="00EC7B75">
            <w:pPr>
              <w:jc w:val="center"/>
            </w:pPr>
            <w:r>
              <w:rPr>
                <w:rFonts w:hint="eastAsia"/>
              </w:rPr>
              <w:t>128</w:t>
            </w:r>
          </w:p>
        </w:tc>
        <w:tc>
          <w:tcPr>
            <w:tcW w:w="1333" w:type="dxa"/>
          </w:tcPr>
          <w:p w:rsidR="008C677A" w:rsidRPr="007D05C5" w:rsidRDefault="008C677A" w:rsidP="00EC7B75">
            <w:pPr>
              <w:jc w:val="center"/>
            </w:pPr>
            <w:r>
              <w:rPr>
                <w:rFonts w:hint="eastAsia"/>
              </w:rPr>
              <w:t>否</w:t>
            </w:r>
          </w:p>
        </w:tc>
        <w:tc>
          <w:tcPr>
            <w:tcW w:w="1608" w:type="dxa"/>
          </w:tcPr>
          <w:p w:rsidR="008C677A" w:rsidRPr="007D05C5" w:rsidRDefault="004E22BD" w:rsidP="00EC7B75">
            <w:pPr>
              <w:jc w:val="center"/>
            </w:pPr>
            <w:r>
              <w:rPr>
                <w:rFonts w:hint="eastAsia"/>
                <w:szCs w:val="21"/>
              </w:rPr>
              <w:t>（不能包含</w:t>
            </w:r>
            <w:r>
              <w:rPr>
                <w:rFonts w:hint="eastAsia"/>
                <w:szCs w:val="21"/>
              </w:rPr>
              <w:t>#</w:t>
            </w:r>
            <w:r>
              <w:rPr>
                <w:rFonts w:hint="eastAsia"/>
                <w:szCs w:val="21"/>
              </w:rPr>
              <w:t>、</w:t>
            </w:r>
            <w:r>
              <w:rPr>
                <w:rFonts w:hint="eastAsia"/>
                <w:szCs w:val="21"/>
              </w:rPr>
              <w:t>&amp;</w:t>
            </w:r>
            <w:r>
              <w:rPr>
                <w:rFonts w:hint="eastAsia"/>
                <w:szCs w:val="21"/>
              </w:rPr>
              <w:t>、</w:t>
            </w:r>
            <w:r>
              <w:rPr>
                <w:rFonts w:hint="eastAsia"/>
                <w:szCs w:val="21"/>
              </w:rPr>
              <w:t>%</w:t>
            </w:r>
            <w:r>
              <w:rPr>
                <w:rFonts w:hint="eastAsia"/>
                <w:szCs w:val="21"/>
              </w:rPr>
              <w:t>、</w:t>
            </w:r>
            <w:r>
              <w:rPr>
                <w:rFonts w:hint="eastAsia"/>
                <w:szCs w:val="21"/>
              </w:rPr>
              <w:t>+</w:t>
            </w:r>
            <w:r>
              <w:rPr>
                <w:rFonts w:hint="eastAsia"/>
                <w:szCs w:val="21"/>
              </w:rPr>
              <w:t>等特殊字符，敏感词汇，且仅支持中英文）</w:t>
            </w:r>
          </w:p>
        </w:tc>
      </w:tr>
      <w:tr w:rsidR="008C677A" w:rsidRPr="0034725B" w:rsidTr="008C677A">
        <w:tc>
          <w:tcPr>
            <w:tcW w:w="1616" w:type="dxa"/>
          </w:tcPr>
          <w:p w:rsidR="008C677A" w:rsidRPr="007D05C5" w:rsidRDefault="008C677A" w:rsidP="00EC7B75">
            <w:pPr>
              <w:jc w:val="center"/>
            </w:pPr>
            <w:r>
              <w:rPr>
                <w:rFonts w:hint="eastAsia"/>
              </w:rPr>
              <w:t>bpParams</w:t>
            </w:r>
          </w:p>
        </w:tc>
        <w:tc>
          <w:tcPr>
            <w:tcW w:w="1340" w:type="dxa"/>
          </w:tcPr>
          <w:p w:rsidR="008C677A" w:rsidRPr="007D05C5" w:rsidRDefault="008C677A" w:rsidP="00EC7B75">
            <w:r>
              <w:rPr>
                <w:rFonts w:hint="eastAsia"/>
              </w:rPr>
              <w:t>业务平台回传参数</w:t>
            </w:r>
          </w:p>
        </w:tc>
        <w:tc>
          <w:tcPr>
            <w:tcW w:w="1371" w:type="dxa"/>
          </w:tcPr>
          <w:p w:rsidR="008C677A" w:rsidRPr="007D05C5" w:rsidRDefault="008C677A" w:rsidP="00EC7B75">
            <w:pPr>
              <w:jc w:val="center"/>
            </w:pPr>
            <w:r>
              <w:rPr>
                <w:rFonts w:hint="eastAsia"/>
              </w:rPr>
              <w:t>String</w:t>
            </w:r>
          </w:p>
        </w:tc>
        <w:tc>
          <w:tcPr>
            <w:tcW w:w="1345" w:type="dxa"/>
          </w:tcPr>
          <w:p w:rsidR="008C677A" w:rsidRPr="007D05C5" w:rsidRDefault="008C677A" w:rsidP="00EC7B75">
            <w:pPr>
              <w:jc w:val="center"/>
            </w:pPr>
            <w:r>
              <w:rPr>
                <w:rFonts w:hint="eastAsia"/>
              </w:rPr>
              <w:t>200</w:t>
            </w:r>
          </w:p>
        </w:tc>
        <w:tc>
          <w:tcPr>
            <w:tcW w:w="1333" w:type="dxa"/>
          </w:tcPr>
          <w:p w:rsidR="008C677A" w:rsidRPr="007D05C5" w:rsidRDefault="008C677A" w:rsidP="00EC7B75">
            <w:pPr>
              <w:jc w:val="center"/>
            </w:pPr>
            <w:r>
              <w:rPr>
                <w:rFonts w:hint="eastAsia"/>
              </w:rPr>
              <w:t>否</w:t>
            </w:r>
          </w:p>
        </w:tc>
        <w:tc>
          <w:tcPr>
            <w:tcW w:w="1608" w:type="dxa"/>
          </w:tcPr>
          <w:p w:rsidR="008C677A" w:rsidRPr="006F7C72" w:rsidRDefault="008C677A" w:rsidP="00FC6580">
            <w:pPr>
              <w:pStyle w:val="Default"/>
              <w:jc w:val="center"/>
              <w:rPr>
                <w:sz w:val="21"/>
                <w:szCs w:val="21"/>
              </w:rPr>
            </w:pPr>
            <w:r>
              <w:rPr>
                <w:rFonts w:hint="eastAsia"/>
                <w:sz w:val="21"/>
                <w:szCs w:val="21"/>
              </w:rPr>
              <w:t>如果用户请求时传递了该参数，则返回给业务平台</w:t>
            </w:r>
            <w:r w:rsidRPr="002025A1">
              <w:rPr>
                <w:rFonts w:hint="eastAsia"/>
                <w:sz w:val="21"/>
                <w:szCs w:val="21"/>
              </w:rPr>
              <w:t>时会回传该参数</w:t>
            </w:r>
            <w:r w:rsidR="00FC6580">
              <w:rPr>
                <w:rFonts w:hint="eastAsia"/>
                <w:sz w:val="21"/>
                <w:szCs w:val="21"/>
              </w:rPr>
              <w:t>（不能包含#、&amp;、%、+等特殊字符</w:t>
            </w:r>
            <w:r w:rsidR="00140655">
              <w:rPr>
                <w:rFonts w:hint="eastAsia"/>
                <w:sz w:val="21"/>
                <w:szCs w:val="21"/>
              </w:rPr>
              <w:t>，敏感词汇</w:t>
            </w:r>
            <w:r w:rsidR="00875F1A">
              <w:rPr>
                <w:rFonts w:hint="eastAsia"/>
                <w:sz w:val="21"/>
                <w:szCs w:val="21"/>
              </w:rPr>
              <w:t>，且仅支持中英文</w:t>
            </w:r>
            <w:r w:rsidR="00FC6580">
              <w:rPr>
                <w:rFonts w:hint="eastAsia"/>
                <w:sz w:val="21"/>
                <w:szCs w:val="21"/>
              </w:rPr>
              <w:t>）</w:t>
            </w:r>
            <w:r w:rsidR="00FC6580" w:rsidRPr="006F7C72">
              <w:rPr>
                <w:sz w:val="21"/>
                <w:szCs w:val="21"/>
              </w:rPr>
              <w:t xml:space="preserve"> </w:t>
            </w:r>
          </w:p>
        </w:tc>
      </w:tr>
      <w:tr w:rsidR="008C677A" w:rsidRPr="007D05C5" w:rsidTr="008C677A">
        <w:tc>
          <w:tcPr>
            <w:tcW w:w="1616" w:type="dxa"/>
          </w:tcPr>
          <w:p w:rsidR="008C677A" w:rsidRPr="004A4230" w:rsidRDefault="008C677A" w:rsidP="00EC7B75">
            <w:pPr>
              <w:jc w:val="center"/>
            </w:pPr>
            <w:r>
              <w:rPr>
                <w:rFonts w:hint="eastAsia"/>
              </w:rPr>
              <w:t>notifyUrl</w:t>
            </w:r>
          </w:p>
        </w:tc>
        <w:tc>
          <w:tcPr>
            <w:tcW w:w="1340" w:type="dxa"/>
          </w:tcPr>
          <w:p w:rsidR="008C677A" w:rsidRPr="007D05C5" w:rsidRDefault="008C677A" w:rsidP="00EC7B75">
            <w:pPr>
              <w:jc w:val="center"/>
            </w:pPr>
            <w:r>
              <w:rPr>
                <w:rFonts w:hint="eastAsia"/>
              </w:rPr>
              <w:t>异步通知地址</w:t>
            </w:r>
          </w:p>
        </w:tc>
        <w:tc>
          <w:tcPr>
            <w:tcW w:w="1371" w:type="dxa"/>
          </w:tcPr>
          <w:p w:rsidR="008C677A" w:rsidRPr="007D05C5" w:rsidRDefault="008C677A" w:rsidP="00EC7B75">
            <w:pPr>
              <w:jc w:val="center"/>
            </w:pPr>
            <w:r>
              <w:rPr>
                <w:rFonts w:hint="eastAsia"/>
              </w:rPr>
              <w:t>String</w:t>
            </w:r>
          </w:p>
        </w:tc>
        <w:tc>
          <w:tcPr>
            <w:tcW w:w="1345" w:type="dxa"/>
          </w:tcPr>
          <w:p w:rsidR="008C677A" w:rsidRPr="007D05C5" w:rsidRDefault="008C677A" w:rsidP="00EC7B75">
            <w:pPr>
              <w:jc w:val="center"/>
            </w:pPr>
            <w:r>
              <w:rPr>
                <w:rFonts w:hint="eastAsia"/>
              </w:rPr>
              <w:t>100</w:t>
            </w:r>
          </w:p>
        </w:tc>
        <w:tc>
          <w:tcPr>
            <w:tcW w:w="1333" w:type="dxa"/>
          </w:tcPr>
          <w:p w:rsidR="008C677A" w:rsidRPr="007D05C5" w:rsidRDefault="008C677A" w:rsidP="00EC7B75">
            <w:pPr>
              <w:jc w:val="center"/>
            </w:pPr>
            <w:r>
              <w:rPr>
                <w:rFonts w:hint="eastAsia"/>
              </w:rPr>
              <w:t>否</w:t>
            </w:r>
          </w:p>
        </w:tc>
        <w:tc>
          <w:tcPr>
            <w:tcW w:w="1608" w:type="dxa"/>
          </w:tcPr>
          <w:p w:rsidR="008C677A" w:rsidRPr="007D05C5" w:rsidRDefault="008C677A" w:rsidP="00EC7B75">
            <w:pPr>
              <w:jc w:val="center"/>
            </w:pPr>
            <w:r>
              <w:rPr>
                <w:rFonts w:hint="eastAsia"/>
              </w:rPr>
              <w:t>用于支付完毕后支付平台回调应用平台处理业务</w:t>
            </w:r>
          </w:p>
        </w:tc>
      </w:tr>
      <w:tr w:rsidR="008C677A" w:rsidRPr="007D05C5" w:rsidTr="008C677A">
        <w:tc>
          <w:tcPr>
            <w:tcW w:w="1616" w:type="dxa"/>
          </w:tcPr>
          <w:p w:rsidR="008C677A" w:rsidRDefault="008C677A" w:rsidP="00EC7B75">
            <w:pPr>
              <w:jc w:val="center"/>
            </w:pPr>
            <w:r>
              <w:rPr>
                <w:rFonts w:hint="eastAsia"/>
              </w:rPr>
              <w:t>returnUrl</w:t>
            </w:r>
          </w:p>
        </w:tc>
        <w:tc>
          <w:tcPr>
            <w:tcW w:w="1340" w:type="dxa"/>
          </w:tcPr>
          <w:p w:rsidR="008C677A" w:rsidRPr="007D05C5" w:rsidRDefault="008C677A" w:rsidP="00EC7B75">
            <w:pPr>
              <w:jc w:val="center"/>
            </w:pPr>
            <w:r>
              <w:rPr>
                <w:rFonts w:hint="eastAsia"/>
              </w:rPr>
              <w:t>页面重定向通知地址</w:t>
            </w:r>
          </w:p>
        </w:tc>
        <w:tc>
          <w:tcPr>
            <w:tcW w:w="1371" w:type="dxa"/>
          </w:tcPr>
          <w:p w:rsidR="008C677A" w:rsidRPr="007D05C5" w:rsidRDefault="008C677A" w:rsidP="00EC7B75">
            <w:pPr>
              <w:jc w:val="center"/>
            </w:pPr>
            <w:r>
              <w:rPr>
                <w:rFonts w:hint="eastAsia"/>
              </w:rPr>
              <w:t>String</w:t>
            </w:r>
          </w:p>
        </w:tc>
        <w:tc>
          <w:tcPr>
            <w:tcW w:w="1345" w:type="dxa"/>
          </w:tcPr>
          <w:p w:rsidR="008C677A" w:rsidRPr="007D05C5" w:rsidRDefault="008C677A" w:rsidP="00EC7B75">
            <w:pPr>
              <w:jc w:val="center"/>
            </w:pPr>
            <w:r>
              <w:rPr>
                <w:rFonts w:hint="eastAsia"/>
              </w:rPr>
              <w:t>100</w:t>
            </w:r>
          </w:p>
        </w:tc>
        <w:tc>
          <w:tcPr>
            <w:tcW w:w="1333" w:type="dxa"/>
          </w:tcPr>
          <w:p w:rsidR="008C677A" w:rsidRPr="007D05C5" w:rsidRDefault="008C677A" w:rsidP="00EC7B75">
            <w:pPr>
              <w:jc w:val="center"/>
            </w:pPr>
            <w:r>
              <w:rPr>
                <w:rFonts w:hint="eastAsia"/>
              </w:rPr>
              <w:t>否</w:t>
            </w:r>
          </w:p>
        </w:tc>
        <w:tc>
          <w:tcPr>
            <w:tcW w:w="1608" w:type="dxa"/>
          </w:tcPr>
          <w:p w:rsidR="008C677A" w:rsidRPr="007D05C5" w:rsidRDefault="008C677A" w:rsidP="00EC7B75">
            <w:pPr>
              <w:jc w:val="center"/>
            </w:pPr>
            <w:r>
              <w:rPr>
                <w:rFonts w:hint="eastAsia"/>
              </w:rPr>
              <w:t>支付完毕用，支付平台进行重定向的地址</w:t>
            </w:r>
          </w:p>
        </w:tc>
      </w:tr>
      <w:tr w:rsidR="008C677A" w:rsidRPr="007D05C5" w:rsidTr="008C677A">
        <w:tc>
          <w:tcPr>
            <w:tcW w:w="1616" w:type="dxa"/>
          </w:tcPr>
          <w:p w:rsidR="008C677A" w:rsidRDefault="008C677A" w:rsidP="00EC7B75">
            <w:pPr>
              <w:jc w:val="center"/>
            </w:pPr>
            <w:r>
              <w:rPr>
                <w:rFonts w:hint="eastAsia"/>
              </w:rPr>
              <w:t>showUrl</w:t>
            </w:r>
          </w:p>
        </w:tc>
        <w:tc>
          <w:tcPr>
            <w:tcW w:w="1340" w:type="dxa"/>
          </w:tcPr>
          <w:p w:rsidR="008C677A" w:rsidRPr="007D05C5" w:rsidRDefault="008C677A" w:rsidP="00EC7B75">
            <w:pPr>
              <w:jc w:val="center"/>
            </w:pPr>
            <w:r>
              <w:rPr>
                <w:rFonts w:hint="eastAsia"/>
              </w:rPr>
              <w:t>商品展示的链接地址</w:t>
            </w:r>
          </w:p>
        </w:tc>
        <w:tc>
          <w:tcPr>
            <w:tcW w:w="1371" w:type="dxa"/>
          </w:tcPr>
          <w:p w:rsidR="008C677A" w:rsidRPr="007D05C5" w:rsidRDefault="008C677A" w:rsidP="00EC7B75">
            <w:pPr>
              <w:jc w:val="center"/>
            </w:pPr>
            <w:r>
              <w:rPr>
                <w:rFonts w:hint="eastAsia"/>
              </w:rPr>
              <w:t>String</w:t>
            </w:r>
          </w:p>
        </w:tc>
        <w:tc>
          <w:tcPr>
            <w:tcW w:w="1345" w:type="dxa"/>
          </w:tcPr>
          <w:p w:rsidR="008C677A" w:rsidRPr="007D05C5" w:rsidRDefault="008C677A" w:rsidP="00EC7B75">
            <w:pPr>
              <w:jc w:val="center"/>
            </w:pPr>
            <w:r>
              <w:rPr>
                <w:rFonts w:hint="eastAsia"/>
              </w:rPr>
              <w:t>100</w:t>
            </w:r>
          </w:p>
        </w:tc>
        <w:tc>
          <w:tcPr>
            <w:tcW w:w="1333" w:type="dxa"/>
          </w:tcPr>
          <w:p w:rsidR="008C677A" w:rsidRPr="007D05C5" w:rsidRDefault="008C677A" w:rsidP="00EC7B75">
            <w:pPr>
              <w:jc w:val="center"/>
            </w:pPr>
            <w:r>
              <w:rPr>
                <w:rFonts w:hint="eastAsia"/>
              </w:rPr>
              <w:t>否</w:t>
            </w:r>
          </w:p>
        </w:tc>
        <w:tc>
          <w:tcPr>
            <w:tcW w:w="1608" w:type="dxa"/>
          </w:tcPr>
          <w:p w:rsidR="008C677A" w:rsidRPr="007D05C5" w:rsidRDefault="008C677A" w:rsidP="00EC7B75">
            <w:pPr>
              <w:jc w:val="center"/>
            </w:pPr>
          </w:p>
        </w:tc>
      </w:tr>
      <w:tr w:rsidR="008C677A" w:rsidRPr="007D05C5" w:rsidTr="008C677A">
        <w:tc>
          <w:tcPr>
            <w:tcW w:w="1616" w:type="dxa"/>
          </w:tcPr>
          <w:p w:rsidR="008C677A" w:rsidRDefault="008C677A" w:rsidP="00EC7B75">
            <w:pPr>
              <w:jc w:val="center"/>
            </w:pPr>
            <w:r>
              <w:rPr>
                <w:rFonts w:hint="eastAsia"/>
              </w:rPr>
              <w:t>orderUrl</w:t>
            </w:r>
          </w:p>
        </w:tc>
        <w:tc>
          <w:tcPr>
            <w:tcW w:w="1340" w:type="dxa"/>
          </w:tcPr>
          <w:p w:rsidR="008C677A" w:rsidRPr="007D05C5" w:rsidRDefault="008C677A" w:rsidP="00EC7B75">
            <w:pPr>
              <w:jc w:val="center"/>
            </w:pPr>
            <w:r>
              <w:rPr>
                <w:rFonts w:hint="eastAsia"/>
              </w:rPr>
              <w:t>订单详情页面地址</w:t>
            </w:r>
          </w:p>
        </w:tc>
        <w:tc>
          <w:tcPr>
            <w:tcW w:w="1371" w:type="dxa"/>
          </w:tcPr>
          <w:p w:rsidR="008C677A" w:rsidRPr="007D05C5" w:rsidRDefault="008C677A" w:rsidP="00EC7B75">
            <w:pPr>
              <w:jc w:val="center"/>
            </w:pPr>
            <w:r>
              <w:rPr>
                <w:rFonts w:hint="eastAsia"/>
              </w:rPr>
              <w:t>String</w:t>
            </w:r>
          </w:p>
        </w:tc>
        <w:tc>
          <w:tcPr>
            <w:tcW w:w="1345" w:type="dxa"/>
          </w:tcPr>
          <w:p w:rsidR="008C677A" w:rsidRPr="007D05C5" w:rsidRDefault="008C677A" w:rsidP="00EC7B75">
            <w:pPr>
              <w:jc w:val="center"/>
            </w:pPr>
            <w:r>
              <w:rPr>
                <w:rFonts w:hint="eastAsia"/>
              </w:rPr>
              <w:t>100</w:t>
            </w:r>
          </w:p>
        </w:tc>
        <w:tc>
          <w:tcPr>
            <w:tcW w:w="1333" w:type="dxa"/>
          </w:tcPr>
          <w:p w:rsidR="008C677A" w:rsidRPr="007D05C5" w:rsidRDefault="008C677A" w:rsidP="00EC7B75">
            <w:pPr>
              <w:jc w:val="center"/>
            </w:pPr>
            <w:r>
              <w:rPr>
                <w:rFonts w:hint="eastAsia"/>
              </w:rPr>
              <w:t>否</w:t>
            </w:r>
          </w:p>
        </w:tc>
        <w:tc>
          <w:tcPr>
            <w:tcW w:w="1608" w:type="dxa"/>
          </w:tcPr>
          <w:p w:rsidR="008C677A" w:rsidRPr="007D05C5" w:rsidRDefault="008C677A" w:rsidP="00EC7B75">
            <w:pPr>
              <w:jc w:val="center"/>
            </w:pPr>
            <w:r>
              <w:rPr>
                <w:rFonts w:hint="eastAsia"/>
              </w:rPr>
              <w:t>业务平台的订单详情页</w:t>
            </w:r>
          </w:p>
        </w:tc>
      </w:tr>
      <w:tr w:rsidR="008C677A" w:rsidRPr="007D05C5" w:rsidTr="008C677A">
        <w:tc>
          <w:tcPr>
            <w:tcW w:w="1616" w:type="dxa"/>
          </w:tcPr>
          <w:p w:rsidR="008C677A" w:rsidRDefault="008C677A" w:rsidP="00EC7B75">
            <w:pPr>
              <w:jc w:val="center"/>
            </w:pPr>
            <w:r>
              <w:rPr>
                <w:rFonts w:hint="eastAsia"/>
              </w:rPr>
              <w:t>unid</w:t>
            </w:r>
          </w:p>
        </w:tc>
        <w:tc>
          <w:tcPr>
            <w:tcW w:w="1340" w:type="dxa"/>
          </w:tcPr>
          <w:p w:rsidR="008C677A" w:rsidRDefault="008C677A" w:rsidP="00EC7B75">
            <w:pPr>
              <w:jc w:val="center"/>
            </w:pPr>
            <w:r>
              <w:rPr>
                <w:rFonts w:hint="eastAsia"/>
              </w:rPr>
              <w:t>用户的</w:t>
            </w:r>
            <w:r>
              <w:rPr>
                <w:rFonts w:hint="eastAsia"/>
              </w:rPr>
              <w:t>unid</w:t>
            </w:r>
          </w:p>
        </w:tc>
        <w:tc>
          <w:tcPr>
            <w:tcW w:w="1371" w:type="dxa"/>
          </w:tcPr>
          <w:p w:rsidR="008C677A" w:rsidRDefault="008C677A" w:rsidP="00EC7B75">
            <w:pPr>
              <w:jc w:val="center"/>
            </w:pPr>
            <w:r>
              <w:rPr>
                <w:rFonts w:hint="eastAsia"/>
              </w:rPr>
              <w:t>String</w:t>
            </w:r>
          </w:p>
        </w:tc>
        <w:tc>
          <w:tcPr>
            <w:tcW w:w="1345" w:type="dxa"/>
          </w:tcPr>
          <w:p w:rsidR="008C677A" w:rsidRDefault="008C677A" w:rsidP="00EC7B75">
            <w:pPr>
              <w:jc w:val="center"/>
            </w:pPr>
            <w:r>
              <w:rPr>
                <w:rFonts w:hint="eastAsia"/>
              </w:rPr>
              <w:t>32</w:t>
            </w:r>
          </w:p>
        </w:tc>
        <w:tc>
          <w:tcPr>
            <w:tcW w:w="1333" w:type="dxa"/>
          </w:tcPr>
          <w:p w:rsidR="008C677A" w:rsidRDefault="008C677A" w:rsidP="00EC7B75">
            <w:pPr>
              <w:jc w:val="center"/>
            </w:pPr>
            <w:r>
              <w:rPr>
                <w:rFonts w:hint="eastAsia"/>
              </w:rPr>
              <w:t>是</w:t>
            </w:r>
          </w:p>
        </w:tc>
        <w:tc>
          <w:tcPr>
            <w:tcW w:w="1608" w:type="dxa"/>
          </w:tcPr>
          <w:p w:rsidR="008C677A" w:rsidRDefault="008C677A" w:rsidP="00EC7B75">
            <w:pPr>
              <w:jc w:val="center"/>
            </w:pPr>
          </w:p>
        </w:tc>
      </w:tr>
      <w:tr w:rsidR="008C677A" w:rsidRPr="007D05C5" w:rsidTr="008C677A">
        <w:tc>
          <w:tcPr>
            <w:tcW w:w="1616" w:type="dxa"/>
          </w:tcPr>
          <w:p w:rsidR="008C677A" w:rsidRDefault="008C677A" w:rsidP="00EC7B75">
            <w:pPr>
              <w:jc w:val="center"/>
            </w:pPr>
            <w:r>
              <w:rPr>
                <w:rFonts w:hint="eastAsia"/>
              </w:rPr>
              <w:t>antiPhishingKey</w:t>
            </w:r>
          </w:p>
        </w:tc>
        <w:tc>
          <w:tcPr>
            <w:tcW w:w="1340" w:type="dxa"/>
          </w:tcPr>
          <w:p w:rsidR="008C677A" w:rsidRDefault="008C677A" w:rsidP="00EC7B75">
            <w:pPr>
              <w:jc w:val="center"/>
            </w:pPr>
            <w:r>
              <w:rPr>
                <w:rFonts w:hint="eastAsia"/>
              </w:rPr>
              <w:t>防钓鱼时间戳</w:t>
            </w:r>
          </w:p>
        </w:tc>
        <w:tc>
          <w:tcPr>
            <w:tcW w:w="1371" w:type="dxa"/>
          </w:tcPr>
          <w:p w:rsidR="008C677A" w:rsidRDefault="008C677A" w:rsidP="00EC7B75">
            <w:pPr>
              <w:jc w:val="center"/>
            </w:pPr>
            <w:r>
              <w:rPr>
                <w:rFonts w:hint="eastAsia"/>
              </w:rPr>
              <w:t>String</w:t>
            </w:r>
          </w:p>
        </w:tc>
        <w:tc>
          <w:tcPr>
            <w:tcW w:w="1345" w:type="dxa"/>
          </w:tcPr>
          <w:p w:rsidR="008C677A" w:rsidRDefault="008C677A" w:rsidP="00EC7B75">
            <w:pPr>
              <w:jc w:val="center"/>
            </w:pPr>
            <w:r>
              <w:rPr>
                <w:rFonts w:hint="eastAsia"/>
              </w:rPr>
              <w:t>200</w:t>
            </w:r>
          </w:p>
        </w:tc>
        <w:tc>
          <w:tcPr>
            <w:tcW w:w="1333" w:type="dxa"/>
          </w:tcPr>
          <w:p w:rsidR="008C677A" w:rsidRDefault="008C677A" w:rsidP="00EC7B75">
            <w:pPr>
              <w:jc w:val="center"/>
            </w:pPr>
            <w:r>
              <w:rPr>
                <w:rFonts w:hint="eastAsia"/>
              </w:rPr>
              <w:t>是</w:t>
            </w:r>
          </w:p>
        </w:tc>
        <w:tc>
          <w:tcPr>
            <w:tcW w:w="1608" w:type="dxa"/>
          </w:tcPr>
          <w:p w:rsidR="008C677A" w:rsidRPr="00E34239" w:rsidRDefault="008C677A" w:rsidP="00361198">
            <w:pPr>
              <w:pStyle w:val="Default"/>
              <w:jc w:val="center"/>
            </w:pPr>
            <w:r w:rsidRPr="00E34239">
              <w:rPr>
                <w:rFonts w:hint="eastAsia"/>
                <w:sz w:val="21"/>
                <w:szCs w:val="21"/>
              </w:rPr>
              <w:t>通过时间戳查询接口获取的加密支付</w:t>
            </w:r>
            <w:r>
              <w:rPr>
                <w:rFonts w:hint="eastAsia"/>
                <w:sz w:val="21"/>
                <w:szCs w:val="21"/>
              </w:rPr>
              <w:t>平台</w:t>
            </w:r>
            <w:r w:rsidRPr="00E34239">
              <w:rPr>
                <w:rFonts w:hint="eastAsia"/>
                <w:sz w:val="21"/>
                <w:szCs w:val="21"/>
              </w:rPr>
              <w:lastRenderedPageBreak/>
              <w:t>时间戳。</w:t>
            </w:r>
          </w:p>
        </w:tc>
      </w:tr>
    </w:tbl>
    <w:p w:rsidR="00DF0784" w:rsidRDefault="00DF0784" w:rsidP="00DF0784">
      <w:r>
        <w:rPr>
          <w:rFonts w:hint="eastAsia"/>
          <w:b/>
        </w:rPr>
        <w:lastRenderedPageBreak/>
        <w:t>返回值</w:t>
      </w:r>
      <w:r>
        <w:rPr>
          <w:rFonts w:hint="eastAsia"/>
          <w:b/>
        </w:rPr>
        <w:t>:</w:t>
      </w:r>
    </w:p>
    <w:tbl>
      <w:tblPr>
        <w:tblStyle w:val="a9"/>
        <w:tblW w:w="8613" w:type="dxa"/>
        <w:tblLook w:val="04A0"/>
      </w:tblPr>
      <w:tblGrid>
        <w:gridCol w:w="1565"/>
        <w:gridCol w:w="1377"/>
        <w:gridCol w:w="1398"/>
        <w:gridCol w:w="1386"/>
        <w:gridCol w:w="1378"/>
        <w:gridCol w:w="1509"/>
      </w:tblGrid>
      <w:tr w:rsidR="00DF0784" w:rsidTr="00EC7B75">
        <w:tc>
          <w:tcPr>
            <w:tcW w:w="1565" w:type="dxa"/>
            <w:tcBorders>
              <w:bottom w:val="single" w:sz="4" w:space="0" w:color="000000" w:themeColor="text1"/>
            </w:tcBorders>
            <w:shd w:val="clear" w:color="auto" w:fill="BFBFBF" w:themeFill="background1" w:themeFillShade="BF"/>
          </w:tcPr>
          <w:p w:rsidR="00DF0784" w:rsidRPr="00253452" w:rsidRDefault="00DF0784" w:rsidP="00EC7B75">
            <w:pPr>
              <w:jc w:val="center"/>
              <w:rPr>
                <w:b/>
              </w:rPr>
            </w:pPr>
            <w:r w:rsidRPr="00253452">
              <w:rPr>
                <w:rFonts w:hint="eastAsia"/>
                <w:b/>
              </w:rPr>
              <w:t>参数</w:t>
            </w:r>
          </w:p>
        </w:tc>
        <w:tc>
          <w:tcPr>
            <w:tcW w:w="1377" w:type="dxa"/>
            <w:tcBorders>
              <w:bottom w:val="single" w:sz="4" w:space="0" w:color="000000" w:themeColor="text1"/>
            </w:tcBorders>
            <w:shd w:val="clear" w:color="auto" w:fill="BFBFBF" w:themeFill="background1" w:themeFillShade="BF"/>
          </w:tcPr>
          <w:p w:rsidR="00DF0784" w:rsidRPr="00253452" w:rsidRDefault="00DF0784" w:rsidP="00EC7B75">
            <w:pPr>
              <w:jc w:val="center"/>
              <w:rPr>
                <w:b/>
              </w:rPr>
            </w:pPr>
            <w:r w:rsidRPr="00253452">
              <w:rPr>
                <w:rFonts w:hint="eastAsia"/>
                <w:b/>
              </w:rPr>
              <w:t>含义</w:t>
            </w:r>
          </w:p>
        </w:tc>
        <w:tc>
          <w:tcPr>
            <w:tcW w:w="1398" w:type="dxa"/>
            <w:tcBorders>
              <w:bottom w:val="single" w:sz="4" w:space="0" w:color="000000" w:themeColor="text1"/>
            </w:tcBorders>
            <w:shd w:val="clear" w:color="auto" w:fill="BFBFBF" w:themeFill="background1" w:themeFillShade="BF"/>
          </w:tcPr>
          <w:p w:rsidR="00DF0784" w:rsidRPr="00253452" w:rsidRDefault="00DF0784" w:rsidP="00EC7B75">
            <w:pPr>
              <w:jc w:val="center"/>
              <w:rPr>
                <w:b/>
              </w:rPr>
            </w:pPr>
            <w:r w:rsidRPr="00253452">
              <w:rPr>
                <w:rFonts w:hint="eastAsia"/>
                <w:b/>
              </w:rPr>
              <w:t>类型</w:t>
            </w:r>
          </w:p>
        </w:tc>
        <w:tc>
          <w:tcPr>
            <w:tcW w:w="1386" w:type="dxa"/>
            <w:tcBorders>
              <w:bottom w:val="single" w:sz="4" w:space="0" w:color="000000" w:themeColor="text1"/>
            </w:tcBorders>
            <w:shd w:val="clear" w:color="auto" w:fill="BFBFBF" w:themeFill="background1" w:themeFillShade="BF"/>
          </w:tcPr>
          <w:p w:rsidR="00DF0784" w:rsidRPr="00253452" w:rsidRDefault="00DF0784" w:rsidP="00EC7B75">
            <w:pPr>
              <w:jc w:val="center"/>
              <w:rPr>
                <w:b/>
              </w:rPr>
            </w:pPr>
            <w:r w:rsidRPr="00253452">
              <w:rPr>
                <w:rFonts w:hint="eastAsia"/>
                <w:b/>
              </w:rPr>
              <w:t>长度</w:t>
            </w:r>
          </w:p>
        </w:tc>
        <w:tc>
          <w:tcPr>
            <w:tcW w:w="1378" w:type="dxa"/>
            <w:tcBorders>
              <w:bottom w:val="single" w:sz="4" w:space="0" w:color="000000" w:themeColor="text1"/>
            </w:tcBorders>
            <w:shd w:val="clear" w:color="auto" w:fill="BFBFBF" w:themeFill="background1" w:themeFillShade="BF"/>
          </w:tcPr>
          <w:p w:rsidR="00DF0784" w:rsidRPr="007D05C5" w:rsidRDefault="00DF0784" w:rsidP="00EC7B75">
            <w:pPr>
              <w:jc w:val="center"/>
              <w:rPr>
                <w:b/>
              </w:rPr>
            </w:pPr>
            <w:r w:rsidRPr="007D05C5">
              <w:rPr>
                <w:rFonts w:hint="eastAsia"/>
                <w:b/>
              </w:rPr>
              <w:t>必填</w:t>
            </w:r>
          </w:p>
        </w:tc>
        <w:tc>
          <w:tcPr>
            <w:tcW w:w="1509" w:type="dxa"/>
            <w:tcBorders>
              <w:bottom w:val="single" w:sz="4" w:space="0" w:color="000000" w:themeColor="text1"/>
            </w:tcBorders>
            <w:shd w:val="clear" w:color="auto" w:fill="BFBFBF" w:themeFill="background1" w:themeFillShade="BF"/>
          </w:tcPr>
          <w:p w:rsidR="00DF0784" w:rsidRPr="007D05C5" w:rsidRDefault="00DF0784" w:rsidP="00EC7B75">
            <w:pPr>
              <w:jc w:val="center"/>
              <w:rPr>
                <w:b/>
              </w:rPr>
            </w:pPr>
            <w:r w:rsidRPr="007D05C5">
              <w:rPr>
                <w:rFonts w:hint="eastAsia"/>
                <w:b/>
              </w:rPr>
              <w:t>说明</w:t>
            </w:r>
          </w:p>
        </w:tc>
      </w:tr>
      <w:tr w:rsidR="00DF0784" w:rsidRPr="007D05C5" w:rsidTr="00EC7B75">
        <w:tc>
          <w:tcPr>
            <w:tcW w:w="1565" w:type="dxa"/>
            <w:shd w:val="clear" w:color="auto" w:fill="auto"/>
          </w:tcPr>
          <w:p w:rsidR="00DF0784" w:rsidRPr="007D05C5" w:rsidRDefault="00DF0784" w:rsidP="00EC7B75">
            <w:pPr>
              <w:tabs>
                <w:tab w:val="left" w:pos="390"/>
              </w:tabs>
              <w:jc w:val="center"/>
            </w:pPr>
            <w:r>
              <w:rPr>
                <w:rFonts w:hint="eastAsia"/>
              </w:rPr>
              <w:t>isSuccess</w:t>
            </w:r>
          </w:p>
        </w:tc>
        <w:tc>
          <w:tcPr>
            <w:tcW w:w="1377" w:type="dxa"/>
            <w:shd w:val="clear" w:color="auto" w:fill="auto"/>
          </w:tcPr>
          <w:p w:rsidR="00DF0784" w:rsidRPr="007D05C5" w:rsidRDefault="00DF0784" w:rsidP="00EC7B75">
            <w:pPr>
              <w:jc w:val="center"/>
            </w:pPr>
            <w:r>
              <w:rPr>
                <w:rFonts w:hint="eastAsia"/>
              </w:rPr>
              <w:t>创建订单成功标识</w:t>
            </w:r>
          </w:p>
        </w:tc>
        <w:tc>
          <w:tcPr>
            <w:tcW w:w="1398" w:type="dxa"/>
            <w:shd w:val="clear" w:color="auto" w:fill="auto"/>
          </w:tcPr>
          <w:p w:rsidR="00DF0784" w:rsidRPr="007D05C5" w:rsidRDefault="00DF0784" w:rsidP="00EC7B75">
            <w:pPr>
              <w:jc w:val="center"/>
            </w:pPr>
            <w:r>
              <w:rPr>
                <w:rFonts w:hint="eastAsia"/>
              </w:rPr>
              <w:t>String</w:t>
            </w:r>
          </w:p>
        </w:tc>
        <w:tc>
          <w:tcPr>
            <w:tcW w:w="1386" w:type="dxa"/>
            <w:shd w:val="clear" w:color="auto" w:fill="auto"/>
          </w:tcPr>
          <w:p w:rsidR="00DF0784" w:rsidRPr="007D05C5" w:rsidRDefault="00DF0784" w:rsidP="00EC7B75">
            <w:pPr>
              <w:jc w:val="center"/>
            </w:pPr>
            <w:r>
              <w:rPr>
                <w:rFonts w:hint="eastAsia"/>
              </w:rPr>
              <w:t>20</w:t>
            </w:r>
          </w:p>
        </w:tc>
        <w:tc>
          <w:tcPr>
            <w:tcW w:w="1378" w:type="dxa"/>
            <w:shd w:val="clear" w:color="auto" w:fill="auto"/>
          </w:tcPr>
          <w:p w:rsidR="00DF0784" w:rsidRPr="007D05C5" w:rsidRDefault="00DF0784" w:rsidP="00EC7B75">
            <w:pPr>
              <w:jc w:val="center"/>
            </w:pPr>
            <w:r>
              <w:rPr>
                <w:rFonts w:hint="eastAsia"/>
              </w:rPr>
              <w:t>是</w:t>
            </w:r>
          </w:p>
        </w:tc>
        <w:tc>
          <w:tcPr>
            <w:tcW w:w="1509" w:type="dxa"/>
            <w:shd w:val="clear" w:color="auto" w:fill="auto"/>
          </w:tcPr>
          <w:p w:rsidR="00DF0784" w:rsidRDefault="00DF0784" w:rsidP="00EC7B75">
            <w:pPr>
              <w:jc w:val="center"/>
            </w:pPr>
            <w:r>
              <w:rPr>
                <w:rFonts w:hint="eastAsia"/>
              </w:rPr>
              <w:t>成功</w:t>
            </w:r>
            <w:r>
              <w:rPr>
                <w:rFonts w:hint="eastAsia"/>
              </w:rPr>
              <w:t>:true</w:t>
            </w:r>
          </w:p>
          <w:p w:rsidR="00DF0784" w:rsidRPr="007D05C5" w:rsidRDefault="00DF0784" w:rsidP="00EC7B75">
            <w:pPr>
              <w:jc w:val="center"/>
            </w:pPr>
            <w:r>
              <w:rPr>
                <w:rFonts w:hint="eastAsia"/>
              </w:rPr>
              <w:t>失败</w:t>
            </w:r>
            <w:r>
              <w:rPr>
                <w:rFonts w:hint="eastAsia"/>
              </w:rPr>
              <w:t>:false</w:t>
            </w:r>
          </w:p>
        </w:tc>
      </w:tr>
      <w:tr w:rsidR="009D4FE8" w:rsidRPr="007D05C5" w:rsidTr="00EC7B75">
        <w:tc>
          <w:tcPr>
            <w:tcW w:w="1565" w:type="dxa"/>
            <w:shd w:val="clear" w:color="auto" w:fill="auto"/>
          </w:tcPr>
          <w:p w:rsidR="009D4FE8" w:rsidRDefault="009D4FE8" w:rsidP="00EC7B75">
            <w:pPr>
              <w:tabs>
                <w:tab w:val="left" w:pos="390"/>
              </w:tabs>
              <w:jc w:val="center"/>
            </w:pPr>
            <w:r>
              <w:rPr>
                <w:rFonts w:hint="eastAsia"/>
              </w:rPr>
              <w:t>errCode</w:t>
            </w:r>
          </w:p>
        </w:tc>
        <w:tc>
          <w:tcPr>
            <w:tcW w:w="1377" w:type="dxa"/>
            <w:shd w:val="clear" w:color="auto" w:fill="auto"/>
          </w:tcPr>
          <w:p w:rsidR="009D4FE8" w:rsidRDefault="009D4FE8" w:rsidP="00EC7B75">
            <w:pPr>
              <w:jc w:val="center"/>
            </w:pPr>
            <w:r>
              <w:rPr>
                <w:rFonts w:hint="eastAsia"/>
              </w:rPr>
              <w:t>接口错误编码</w:t>
            </w:r>
          </w:p>
        </w:tc>
        <w:tc>
          <w:tcPr>
            <w:tcW w:w="1398" w:type="dxa"/>
            <w:shd w:val="clear" w:color="auto" w:fill="auto"/>
          </w:tcPr>
          <w:p w:rsidR="009D4FE8" w:rsidRDefault="004B0630" w:rsidP="00EC7B75">
            <w:pPr>
              <w:jc w:val="center"/>
            </w:pPr>
            <w:r>
              <w:rPr>
                <w:rFonts w:hint="eastAsia"/>
              </w:rPr>
              <w:t>String</w:t>
            </w:r>
          </w:p>
        </w:tc>
        <w:tc>
          <w:tcPr>
            <w:tcW w:w="1386" w:type="dxa"/>
            <w:shd w:val="clear" w:color="auto" w:fill="auto"/>
          </w:tcPr>
          <w:p w:rsidR="009D4FE8" w:rsidRDefault="00CF1FEE" w:rsidP="00EC7B75">
            <w:pPr>
              <w:jc w:val="center"/>
            </w:pPr>
            <w:r>
              <w:rPr>
                <w:rFonts w:hint="eastAsia"/>
              </w:rPr>
              <w:t>255</w:t>
            </w:r>
          </w:p>
        </w:tc>
        <w:tc>
          <w:tcPr>
            <w:tcW w:w="1378" w:type="dxa"/>
            <w:shd w:val="clear" w:color="auto" w:fill="auto"/>
          </w:tcPr>
          <w:p w:rsidR="009D4FE8" w:rsidRDefault="00CF1FEE" w:rsidP="00EC7B75">
            <w:pPr>
              <w:jc w:val="center"/>
            </w:pPr>
            <w:r>
              <w:rPr>
                <w:rFonts w:hint="eastAsia"/>
              </w:rPr>
              <w:t>否</w:t>
            </w:r>
          </w:p>
        </w:tc>
        <w:tc>
          <w:tcPr>
            <w:tcW w:w="1509" w:type="dxa"/>
            <w:shd w:val="clear" w:color="auto" w:fill="auto"/>
          </w:tcPr>
          <w:p w:rsidR="009D4FE8" w:rsidRDefault="009D4FE8" w:rsidP="00EC7B75">
            <w:pPr>
              <w:jc w:val="center"/>
            </w:pPr>
          </w:p>
        </w:tc>
      </w:tr>
      <w:tr w:rsidR="00DF0784" w:rsidRPr="007D05C5" w:rsidTr="00EC7B75">
        <w:tc>
          <w:tcPr>
            <w:tcW w:w="1565" w:type="dxa"/>
            <w:shd w:val="clear" w:color="auto" w:fill="auto"/>
          </w:tcPr>
          <w:p w:rsidR="00DF0784" w:rsidRDefault="00DF0784" w:rsidP="00EC7B75">
            <w:pPr>
              <w:tabs>
                <w:tab w:val="left" w:pos="390"/>
              </w:tabs>
              <w:jc w:val="center"/>
            </w:pPr>
            <w:r>
              <w:rPr>
                <w:rFonts w:hint="eastAsia"/>
              </w:rPr>
              <w:t>errMessage</w:t>
            </w:r>
          </w:p>
        </w:tc>
        <w:tc>
          <w:tcPr>
            <w:tcW w:w="1377" w:type="dxa"/>
            <w:shd w:val="clear" w:color="auto" w:fill="auto"/>
          </w:tcPr>
          <w:p w:rsidR="00DF0784" w:rsidRDefault="00DF0784" w:rsidP="00EC7B75">
            <w:pPr>
              <w:jc w:val="center"/>
            </w:pPr>
            <w:r>
              <w:rPr>
                <w:rFonts w:hint="eastAsia"/>
              </w:rPr>
              <w:t>接口反馈消息</w:t>
            </w:r>
          </w:p>
        </w:tc>
        <w:tc>
          <w:tcPr>
            <w:tcW w:w="1398" w:type="dxa"/>
            <w:shd w:val="clear" w:color="auto" w:fill="auto"/>
          </w:tcPr>
          <w:p w:rsidR="00DF0784" w:rsidRDefault="00DF0784" w:rsidP="00EC7B75">
            <w:pPr>
              <w:jc w:val="center"/>
            </w:pPr>
            <w:r>
              <w:rPr>
                <w:rFonts w:hint="eastAsia"/>
              </w:rPr>
              <w:t>String</w:t>
            </w:r>
          </w:p>
        </w:tc>
        <w:tc>
          <w:tcPr>
            <w:tcW w:w="1386" w:type="dxa"/>
            <w:shd w:val="clear" w:color="auto" w:fill="auto"/>
          </w:tcPr>
          <w:p w:rsidR="00DF0784" w:rsidRDefault="00DF0784" w:rsidP="00EC7B75">
            <w:pPr>
              <w:jc w:val="center"/>
            </w:pPr>
            <w:r>
              <w:rPr>
                <w:rFonts w:hint="eastAsia"/>
              </w:rPr>
              <w:t>255</w:t>
            </w:r>
          </w:p>
        </w:tc>
        <w:tc>
          <w:tcPr>
            <w:tcW w:w="1378" w:type="dxa"/>
            <w:shd w:val="clear" w:color="auto" w:fill="auto"/>
          </w:tcPr>
          <w:p w:rsidR="00DF0784" w:rsidRDefault="00DF0784" w:rsidP="00EC7B75">
            <w:pPr>
              <w:jc w:val="center"/>
            </w:pPr>
            <w:r>
              <w:rPr>
                <w:rFonts w:hint="eastAsia"/>
              </w:rPr>
              <w:t>否</w:t>
            </w:r>
          </w:p>
        </w:tc>
        <w:tc>
          <w:tcPr>
            <w:tcW w:w="1509" w:type="dxa"/>
            <w:shd w:val="clear" w:color="auto" w:fill="auto"/>
          </w:tcPr>
          <w:p w:rsidR="00DF0784" w:rsidRDefault="00DF0784" w:rsidP="00EC7B75">
            <w:pPr>
              <w:jc w:val="center"/>
            </w:pPr>
            <w:r>
              <w:rPr>
                <w:rFonts w:hint="eastAsia"/>
              </w:rPr>
              <w:t>失败时的接口错误信息提示</w:t>
            </w:r>
          </w:p>
        </w:tc>
      </w:tr>
      <w:tr w:rsidR="00DF0784" w:rsidRPr="007D05C5" w:rsidTr="00EC7B75">
        <w:tc>
          <w:tcPr>
            <w:tcW w:w="1565" w:type="dxa"/>
            <w:shd w:val="clear" w:color="auto" w:fill="auto"/>
          </w:tcPr>
          <w:p w:rsidR="00DF0784" w:rsidRDefault="00DF0784" w:rsidP="00EC7B75">
            <w:pPr>
              <w:tabs>
                <w:tab w:val="left" w:pos="390"/>
              </w:tabs>
              <w:jc w:val="center"/>
            </w:pPr>
            <w:r>
              <w:rPr>
                <w:rFonts w:hint="eastAsia"/>
              </w:rPr>
              <w:t>o</w:t>
            </w:r>
            <w:r w:rsidR="003A64EF">
              <w:rPr>
                <w:rFonts w:hint="eastAsia"/>
              </w:rPr>
              <w:t>rderTradeNo</w:t>
            </w:r>
          </w:p>
        </w:tc>
        <w:tc>
          <w:tcPr>
            <w:tcW w:w="1377" w:type="dxa"/>
            <w:shd w:val="clear" w:color="auto" w:fill="auto"/>
          </w:tcPr>
          <w:p w:rsidR="00DF0784" w:rsidRDefault="00DF0784" w:rsidP="00EC7B75">
            <w:pPr>
              <w:jc w:val="center"/>
            </w:pPr>
            <w:r>
              <w:rPr>
                <w:rFonts w:hint="eastAsia"/>
              </w:rPr>
              <w:t>支付平台订单唯一表示</w:t>
            </w:r>
          </w:p>
        </w:tc>
        <w:tc>
          <w:tcPr>
            <w:tcW w:w="1398" w:type="dxa"/>
            <w:shd w:val="clear" w:color="auto" w:fill="auto"/>
          </w:tcPr>
          <w:p w:rsidR="00DF0784" w:rsidRPr="00C22157" w:rsidRDefault="00DF0784" w:rsidP="00EC7B75">
            <w:pPr>
              <w:jc w:val="center"/>
            </w:pPr>
            <w:r>
              <w:rPr>
                <w:rFonts w:hint="eastAsia"/>
              </w:rPr>
              <w:t>String</w:t>
            </w:r>
          </w:p>
        </w:tc>
        <w:tc>
          <w:tcPr>
            <w:tcW w:w="1386" w:type="dxa"/>
            <w:shd w:val="clear" w:color="auto" w:fill="auto"/>
          </w:tcPr>
          <w:p w:rsidR="00DF0784" w:rsidRDefault="00DF0784" w:rsidP="00EC7B75">
            <w:pPr>
              <w:jc w:val="center"/>
            </w:pPr>
            <w:r>
              <w:rPr>
                <w:rFonts w:hint="eastAsia"/>
              </w:rPr>
              <w:t>255</w:t>
            </w:r>
          </w:p>
        </w:tc>
        <w:tc>
          <w:tcPr>
            <w:tcW w:w="1378" w:type="dxa"/>
            <w:shd w:val="clear" w:color="auto" w:fill="auto"/>
          </w:tcPr>
          <w:p w:rsidR="00DF0784" w:rsidRDefault="002A16F4" w:rsidP="00EC7B75">
            <w:pPr>
              <w:jc w:val="center"/>
            </w:pPr>
            <w:r>
              <w:rPr>
                <w:rFonts w:hint="eastAsia"/>
              </w:rPr>
              <w:t>否</w:t>
            </w:r>
          </w:p>
        </w:tc>
        <w:tc>
          <w:tcPr>
            <w:tcW w:w="1509" w:type="dxa"/>
            <w:shd w:val="clear" w:color="auto" w:fill="auto"/>
          </w:tcPr>
          <w:p w:rsidR="00DF0784" w:rsidRDefault="00DF0784" w:rsidP="00EC7B75">
            <w:pPr>
              <w:jc w:val="center"/>
            </w:pPr>
            <w:r>
              <w:rPr>
                <w:rFonts w:hint="eastAsia"/>
              </w:rPr>
              <w:t>支付平台生成的订单编号</w:t>
            </w:r>
          </w:p>
        </w:tc>
      </w:tr>
      <w:tr w:rsidR="00DF0784" w:rsidRPr="007D05C5" w:rsidTr="00EC7B75">
        <w:tc>
          <w:tcPr>
            <w:tcW w:w="1565" w:type="dxa"/>
            <w:shd w:val="clear" w:color="auto" w:fill="auto"/>
          </w:tcPr>
          <w:p w:rsidR="00DF0784" w:rsidRDefault="00DF0784" w:rsidP="00EC7B75">
            <w:pPr>
              <w:tabs>
                <w:tab w:val="left" w:pos="390"/>
              </w:tabs>
              <w:jc w:val="center"/>
            </w:pPr>
            <w:r>
              <w:rPr>
                <w:rFonts w:hint="eastAsia"/>
              </w:rPr>
              <w:t>totalFee</w:t>
            </w:r>
          </w:p>
        </w:tc>
        <w:tc>
          <w:tcPr>
            <w:tcW w:w="1377" w:type="dxa"/>
            <w:shd w:val="clear" w:color="auto" w:fill="auto"/>
          </w:tcPr>
          <w:p w:rsidR="00DF0784" w:rsidRDefault="00DF0784" w:rsidP="00EC7B75">
            <w:pPr>
              <w:jc w:val="center"/>
            </w:pPr>
            <w:r>
              <w:rPr>
                <w:rFonts w:hint="eastAsia"/>
              </w:rPr>
              <w:t>订单总金额</w:t>
            </w:r>
          </w:p>
        </w:tc>
        <w:tc>
          <w:tcPr>
            <w:tcW w:w="1398" w:type="dxa"/>
            <w:shd w:val="clear" w:color="auto" w:fill="auto"/>
          </w:tcPr>
          <w:p w:rsidR="00DF0784" w:rsidRDefault="00DF0784" w:rsidP="00EC7B75">
            <w:pPr>
              <w:jc w:val="center"/>
            </w:pPr>
            <w:r>
              <w:rPr>
                <w:rFonts w:hint="eastAsia"/>
              </w:rPr>
              <w:t>String</w:t>
            </w:r>
          </w:p>
        </w:tc>
        <w:tc>
          <w:tcPr>
            <w:tcW w:w="1386" w:type="dxa"/>
            <w:shd w:val="clear" w:color="auto" w:fill="auto"/>
          </w:tcPr>
          <w:p w:rsidR="00DF0784" w:rsidRDefault="00DF0784" w:rsidP="00EC7B75">
            <w:pPr>
              <w:jc w:val="center"/>
            </w:pPr>
            <w:r>
              <w:rPr>
                <w:rFonts w:hint="eastAsia"/>
              </w:rPr>
              <w:t>255</w:t>
            </w:r>
          </w:p>
        </w:tc>
        <w:tc>
          <w:tcPr>
            <w:tcW w:w="1378" w:type="dxa"/>
            <w:shd w:val="clear" w:color="auto" w:fill="auto"/>
          </w:tcPr>
          <w:p w:rsidR="00DF0784" w:rsidRDefault="00DF0784" w:rsidP="00EC7B75">
            <w:pPr>
              <w:jc w:val="center"/>
            </w:pPr>
            <w:r>
              <w:rPr>
                <w:rFonts w:hint="eastAsia"/>
              </w:rPr>
              <w:t>是</w:t>
            </w:r>
          </w:p>
        </w:tc>
        <w:tc>
          <w:tcPr>
            <w:tcW w:w="1509" w:type="dxa"/>
            <w:shd w:val="clear" w:color="auto" w:fill="auto"/>
          </w:tcPr>
          <w:p w:rsidR="00DF0784" w:rsidRDefault="00DF0784" w:rsidP="00EC7B75">
            <w:pPr>
              <w:jc w:val="center"/>
            </w:pPr>
          </w:p>
        </w:tc>
      </w:tr>
      <w:tr w:rsidR="00DF0784" w:rsidRPr="007D05C5" w:rsidTr="00EC7B75">
        <w:tc>
          <w:tcPr>
            <w:tcW w:w="1565" w:type="dxa"/>
            <w:shd w:val="clear" w:color="auto" w:fill="auto"/>
          </w:tcPr>
          <w:p w:rsidR="00DF0784" w:rsidRDefault="00DF0784" w:rsidP="00EC7B75">
            <w:pPr>
              <w:tabs>
                <w:tab w:val="left" w:pos="390"/>
              </w:tabs>
              <w:jc w:val="center"/>
            </w:pPr>
            <w:r>
              <w:rPr>
                <w:rFonts w:hint="eastAsia"/>
              </w:rPr>
              <w:t>content</w:t>
            </w:r>
          </w:p>
        </w:tc>
        <w:tc>
          <w:tcPr>
            <w:tcW w:w="1377" w:type="dxa"/>
            <w:shd w:val="clear" w:color="auto" w:fill="auto"/>
          </w:tcPr>
          <w:p w:rsidR="00DF0784" w:rsidRDefault="00DF0784" w:rsidP="00EC7B75">
            <w:pPr>
              <w:jc w:val="center"/>
            </w:pPr>
            <w:r>
              <w:rPr>
                <w:rFonts w:hint="eastAsia"/>
              </w:rPr>
              <w:t>订单描述</w:t>
            </w:r>
          </w:p>
        </w:tc>
        <w:tc>
          <w:tcPr>
            <w:tcW w:w="1398" w:type="dxa"/>
            <w:shd w:val="clear" w:color="auto" w:fill="auto"/>
          </w:tcPr>
          <w:p w:rsidR="00DF0784" w:rsidRDefault="00DF0784" w:rsidP="00EC7B75">
            <w:pPr>
              <w:jc w:val="center"/>
            </w:pPr>
            <w:r>
              <w:rPr>
                <w:rFonts w:hint="eastAsia"/>
              </w:rPr>
              <w:t>String</w:t>
            </w:r>
          </w:p>
        </w:tc>
        <w:tc>
          <w:tcPr>
            <w:tcW w:w="1386" w:type="dxa"/>
            <w:shd w:val="clear" w:color="auto" w:fill="auto"/>
          </w:tcPr>
          <w:p w:rsidR="00DF0784" w:rsidRDefault="00DF0784" w:rsidP="00EC7B75">
            <w:pPr>
              <w:jc w:val="center"/>
            </w:pPr>
            <w:r>
              <w:rPr>
                <w:rFonts w:hint="eastAsia"/>
              </w:rPr>
              <w:t>2000</w:t>
            </w:r>
          </w:p>
        </w:tc>
        <w:tc>
          <w:tcPr>
            <w:tcW w:w="1378" w:type="dxa"/>
            <w:shd w:val="clear" w:color="auto" w:fill="auto"/>
          </w:tcPr>
          <w:p w:rsidR="00DF0784" w:rsidRDefault="00DF0784" w:rsidP="00EC7B75">
            <w:pPr>
              <w:jc w:val="center"/>
            </w:pPr>
            <w:r>
              <w:rPr>
                <w:rFonts w:hint="eastAsia"/>
              </w:rPr>
              <w:t>否</w:t>
            </w:r>
          </w:p>
        </w:tc>
        <w:tc>
          <w:tcPr>
            <w:tcW w:w="1509" w:type="dxa"/>
            <w:shd w:val="clear" w:color="auto" w:fill="auto"/>
          </w:tcPr>
          <w:p w:rsidR="00DF0784" w:rsidRDefault="00DF0784" w:rsidP="00EC7B75">
            <w:pPr>
              <w:jc w:val="center"/>
            </w:pPr>
          </w:p>
        </w:tc>
      </w:tr>
      <w:tr w:rsidR="00DF0784" w:rsidRPr="007D05C5" w:rsidTr="00EC7B75">
        <w:tc>
          <w:tcPr>
            <w:tcW w:w="1565" w:type="dxa"/>
            <w:shd w:val="clear" w:color="auto" w:fill="auto"/>
          </w:tcPr>
          <w:p w:rsidR="00DF0784" w:rsidRDefault="00DF0784" w:rsidP="00EC7B75">
            <w:pPr>
              <w:tabs>
                <w:tab w:val="left" w:pos="390"/>
              </w:tabs>
              <w:jc w:val="center"/>
            </w:pPr>
            <w:r>
              <w:rPr>
                <w:rFonts w:hint="eastAsia"/>
              </w:rPr>
              <w:t>account</w:t>
            </w:r>
          </w:p>
        </w:tc>
        <w:tc>
          <w:tcPr>
            <w:tcW w:w="1377" w:type="dxa"/>
            <w:shd w:val="clear" w:color="auto" w:fill="auto"/>
          </w:tcPr>
          <w:p w:rsidR="00DF0784" w:rsidRDefault="00DF0784" w:rsidP="00EC7B75">
            <w:pPr>
              <w:jc w:val="center"/>
            </w:pPr>
            <w:r>
              <w:rPr>
                <w:rFonts w:hint="eastAsia"/>
              </w:rPr>
              <w:t>用户登录帐号</w:t>
            </w:r>
          </w:p>
        </w:tc>
        <w:tc>
          <w:tcPr>
            <w:tcW w:w="1398" w:type="dxa"/>
            <w:shd w:val="clear" w:color="auto" w:fill="auto"/>
          </w:tcPr>
          <w:p w:rsidR="00DF0784" w:rsidRDefault="00DF0784" w:rsidP="00EC7B75">
            <w:pPr>
              <w:jc w:val="center"/>
            </w:pPr>
            <w:r>
              <w:rPr>
                <w:rFonts w:hint="eastAsia"/>
              </w:rPr>
              <w:t>String</w:t>
            </w:r>
          </w:p>
        </w:tc>
        <w:tc>
          <w:tcPr>
            <w:tcW w:w="1386" w:type="dxa"/>
            <w:shd w:val="clear" w:color="auto" w:fill="auto"/>
          </w:tcPr>
          <w:p w:rsidR="00DF0784" w:rsidRDefault="00DF0784" w:rsidP="00EC7B75">
            <w:pPr>
              <w:jc w:val="center"/>
            </w:pPr>
            <w:r>
              <w:rPr>
                <w:rFonts w:hint="eastAsia"/>
              </w:rPr>
              <w:t>32</w:t>
            </w:r>
          </w:p>
        </w:tc>
        <w:tc>
          <w:tcPr>
            <w:tcW w:w="1378" w:type="dxa"/>
            <w:shd w:val="clear" w:color="auto" w:fill="auto"/>
          </w:tcPr>
          <w:p w:rsidR="00DF0784" w:rsidRDefault="00DF0784" w:rsidP="00EC7B75">
            <w:pPr>
              <w:jc w:val="center"/>
            </w:pPr>
            <w:r>
              <w:rPr>
                <w:rFonts w:hint="eastAsia"/>
              </w:rPr>
              <w:t>是</w:t>
            </w:r>
          </w:p>
        </w:tc>
        <w:tc>
          <w:tcPr>
            <w:tcW w:w="1509" w:type="dxa"/>
            <w:shd w:val="clear" w:color="auto" w:fill="auto"/>
          </w:tcPr>
          <w:p w:rsidR="00DF0784" w:rsidRDefault="00DF0784" w:rsidP="00EC7B75">
            <w:pPr>
              <w:jc w:val="center"/>
            </w:pPr>
          </w:p>
        </w:tc>
      </w:tr>
    </w:tbl>
    <w:p w:rsidR="003846E1" w:rsidRDefault="006813AD" w:rsidP="003846E1">
      <w:r>
        <w:rPr>
          <w:rFonts w:hint="eastAsia"/>
        </w:rPr>
        <w:t>注意：</w:t>
      </w:r>
    </w:p>
    <w:p w:rsidR="00E33B70" w:rsidRDefault="00215B44" w:rsidP="00E33B70">
      <w:pPr>
        <w:pStyle w:val="a8"/>
        <w:numPr>
          <w:ilvl w:val="0"/>
          <w:numId w:val="3"/>
        </w:numPr>
        <w:ind w:firstLineChars="0"/>
      </w:pPr>
      <w:r>
        <w:rPr>
          <w:rFonts w:hint="eastAsia"/>
        </w:rPr>
        <w:t>此接口只支持</w:t>
      </w:r>
      <w:r>
        <w:rPr>
          <w:rFonts w:hint="eastAsia"/>
        </w:rPr>
        <w:t>https</w:t>
      </w:r>
      <w:r w:rsidR="00E33B70">
        <w:rPr>
          <w:rFonts w:hint="eastAsia"/>
        </w:rPr>
        <w:t>请求</w:t>
      </w:r>
    </w:p>
    <w:p w:rsidR="00E33B70" w:rsidRDefault="00E33B70" w:rsidP="00E33B70">
      <w:pPr>
        <w:pStyle w:val="a8"/>
        <w:numPr>
          <w:ilvl w:val="0"/>
          <w:numId w:val="3"/>
        </w:numPr>
        <w:ind w:firstLineChars="0"/>
      </w:pPr>
      <w:r>
        <w:rPr>
          <w:rFonts w:hint="eastAsia"/>
        </w:rPr>
        <w:t>此接口只支持</w:t>
      </w:r>
      <w:r>
        <w:rPr>
          <w:rFonts w:hint="eastAsia"/>
        </w:rPr>
        <w:t>utf-8</w:t>
      </w:r>
      <w:r w:rsidR="00CD408C">
        <w:rPr>
          <w:rFonts w:hint="eastAsia"/>
        </w:rPr>
        <w:t>编码</w:t>
      </w:r>
    </w:p>
    <w:p w:rsidR="00F27BA4" w:rsidRDefault="00F27BA4" w:rsidP="00E33B70">
      <w:pPr>
        <w:pStyle w:val="a8"/>
        <w:numPr>
          <w:ilvl w:val="0"/>
          <w:numId w:val="3"/>
        </w:numPr>
        <w:ind w:firstLineChars="0"/>
      </w:pPr>
      <w:r>
        <w:rPr>
          <w:rFonts w:hint="eastAsia"/>
        </w:rPr>
        <w:t>此接口</w:t>
      </w:r>
      <w:r w:rsidR="007D1C21">
        <w:rPr>
          <w:rFonts w:hint="eastAsia"/>
        </w:rPr>
        <w:t>只</w:t>
      </w:r>
      <w:r>
        <w:rPr>
          <w:rFonts w:hint="eastAsia"/>
        </w:rPr>
        <w:t>支持</w:t>
      </w:r>
      <w:r>
        <w:rPr>
          <w:rFonts w:hint="eastAsia"/>
        </w:rPr>
        <w:t>POST</w:t>
      </w:r>
      <w:r>
        <w:rPr>
          <w:rFonts w:hint="eastAsia"/>
        </w:rPr>
        <w:t>方式提交</w:t>
      </w:r>
    </w:p>
    <w:p w:rsidR="007D12F1" w:rsidRDefault="005340CA" w:rsidP="007D12F1">
      <w:pPr>
        <w:pStyle w:val="a8"/>
        <w:numPr>
          <w:ilvl w:val="0"/>
          <w:numId w:val="3"/>
        </w:numPr>
        <w:ind w:firstLineChars="0"/>
      </w:pPr>
      <w:r>
        <w:rPr>
          <w:rFonts w:hint="eastAsia"/>
        </w:rPr>
        <w:t>请按照“签名机制”中的签名方法对输入参数进行签名，该接口才能够被支付平台正确接收</w:t>
      </w:r>
      <w:r w:rsidR="0063144B">
        <w:rPr>
          <w:rFonts w:hint="eastAsia"/>
        </w:rPr>
        <w:t>处理</w:t>
      </w:r>
    </w:p>
    <w:p w:rsidR="007D12F1" w:rsidRDefault="007D12F1" w:rsidP="00054CA6">
      <w:pPr>
        <w:pStyle w:val="3"/>
      </w:pPr>
      <w:r>
        <w:rPr>
          <w:rFonts w:hint="eastAsia"/>
        </w:rPr>
        <w:t>5.2.2</w:t>
      </w:r>
      <w:r>
        <w:rPr>
          <w:rFonts w:hint="eastAsia"/>
        </w:rPr>
        <w:t>获取防钓鱼时间戳</w:t>
      </w:r>
    </w:p>
    <w:p w:rsidR="003C53D2" w:rsidRDefault="00131F98" w:rsidP="003C53D2">
      <w:pPr>
        <w:pStyle w:val="a8"/>
        <w:ind w:left="420" w:firstLineChars="0" w:firstLine="0"/>
      </w:pPr>
      <w:r>
        <w:rPr>
          <w:rFonts w:hint="eastAsia"/>
        </w:rPr>
        <w:t>通过防钓鱼时间戳查询接口获取的支付平台</w:t>
      </w:r>
      <w:r w:rsidRPr="006B2880">
        <w:rPr>
          <w:rFonts w:hint="eastAsia"/>
        </w:rPr>
        <w:t>系统时间戳</w:t>
      </w:r>
      <w:r>
        <w:rPr>
          <w:rFonts w:hint="eastAsia"/>
        </w:rPr>
        <w:t>地址</w:t>
      </w:r>
      <w:r w:rsidR="00E95FBA">
        <w:rPr>
          <w:rFonts w:hint="eastAsia"/>
        </w:rPr>
        <w:t>。</w:t>
      </w:r>
    </w:p>
    <w:p w:rsidR="00CC638A" w:rsidRDefault="00CC638A" w:rsidP="003C53D2">
      <w:pPr>
        <w:pStyle w:val="a8"/>
        <w:ind w:left="420" w:firstLineChars="0" w:firstLine="0"/>
      </w:pPr>
      <w:r>
        <w:t>https://</w:t>
      </w:r>
      <w:r>
        <w:rPr>
          <w:rFonts w:hint="eastAsia"/>
        </w:rPr>
        <w:t>pay.wangfujing.com</w:t>
      </w:r>
      <w:r>
        <w:t xml:space="preserve"> /</w:t>
      </w:r>
      <w:r>
        <w:rPr>
          <w:rFonts w:hint="eastAsia"/>
        </w:rPr>
        <w:t>api/</w:t>
      </w:r>
      <w:r w:rsidRPr="00981DC0">
        <w:t>generateAntiPhishingKey</w:t>
      </w:r>
      <w:r>
        <w:rPr>
          <w:rFonts w:hint="eastAsia"/>
        </w:rPr>
        <w:t>.do</w:t>
      </w:r>
    </w:p>
    <w:p w:rsidR="009C4AC7" w:rsidRDefault="00893C1E" w:rsidP="00054CA6">
      <w:pPr>
        <w:pStyle w:val="3"/>
      </w:pPr>
      <w:r>
        <w:rPr>
          <w:rFonts w:hint="eastAsia"/>
        </w:rPr>
        <w:t>5.2.3</w:t>
      </w:r>
      <w:bookmarkStart w:id="20" w:name="_Toc395705996"/>
      <w:r w:rsidR="003C53D2">
        <w:rPr>
          <w:rFonts w:hint="eastAsia"/>
        </w:rPr>
        <w:t>页面跳转同步返回</w:t>
      </w:r>
      <w:r w:rsidR="003C53D2" w:rsidRPr="00640165">
        <w:rPr>
          <w:rFonts w:hint="eastAsia"/>
        </w:rPr>
        <w:t>数据</w:t>
      </w:r>
      <w:bookmarkEnd w:id="20"/>
    </w:p>
    <w:p w:rsidR="007375E0" w:rsidRDefault="005242DD" w:rsidP="007375E0">
      <w:r>
        <w:rPr>
          <w:rFonts w:hint="eastAsia"/>
        </w:rPr>
        <w:tab/>
      </w:r>
      <w:r w:rsidR="007375E0">
        <w:rPr>
          <w:rFonts w:hint="eastAsia"/>
        </w:rPr>
        <w:t>支付平台对业务系统的</w:t>
      </w:r>
      <w:r w:rsidR="000745EF">
        <w:rPr>
          <w:rFonts w:hint="eastAsia"/>
        </w:rPr>
        <w:t>支付</w:t>
      </w:r>
      <w:r w:rsidR="007375E0">
        <w:rPr>
          <w:rFonts w:hint="eastAsia"/>
        </w:rPr>
        <w:t>请求数据处理完成后，会将处理的结果数据通过系统程序控制客户端页面自动跳转的方式返回给业务系统。</w:t>
      </w:r>
    </w:p>
    <w:p w:rsidR="003921BE" w:rsidRDefault="003921BE" w:rsidP="007375E0">
      <w:r>
        <w:rPr>
          <w:rFonts w:hint="eastAsia"/>
        </w:rPr>
        <w:tab/>
      </w:r>
      <w:r>
        <w:rPr>
          <w:rFonts w:hint="eastAsia"/>
        </w:rPr>
        <w:t>业务系统仅需要在提交交易请求的时候传入</w:t>
      </w:r>
      <w:r w:rsidR="00634DBC">
        <w:rPr>
          <w:rFonts w:hint="eastAsia"/>
        </w:rPr>
        <w:t>returnUrl</w:t>
      </w:r>
      <w:r w:rsidR="00634DBC">
        <w:rPr>
          <w:rFonts w:hint="eastAsia"/>
        </w:rPr>
        <w:t>参数（如没有传入，使用业务平台签约时候的</w:t>
      </w:r>
      <w:r w:rsidR="00634DBC">
        <w:rPr>
          <w:rFonts w:hint="eastAsia"/>
        </w:rPr>
        <w:t>returnUrl</w:t>
      </w:r>
      <w:r w:rsidR="00634DBC">
        <w:rPr>
          <w:rFonts w:hint="eastAsia"/>
        </w:rPr>
        <w:t>）</w:t>
      </w:r>
      <w:r w:rsidR="00D40235">
        <w:rPr>
          <w:rFonts w:hint="eastAsia"/>
        </w:rPr>
        <w:t>即可，如</w:t>
      </w:r>
      <w:r w:rsidR="00D40235">
        <w:rPr>
          <w:rFonts w:hint="eastAsia"/>
        </w:rPr>
        <w:t>http://www.wangfujing.com/order/pay/returnUrl.do</w:t>
      </w:r>
    </w:p>
    <w:p w:rsidR="002B729F" w:rsidRDefault="00977A40" w:rsidP="007375E0">
      <w:r>
        <w:rPr>
          <w:rFonts w:hint="eastAsia"/>
        </w:rPr>
        <w:tab/>
      </w:r>
      <w:r w:rsidR="00F43BE7">
        <w:rPr>
          <w:rFonts w:hint="eastAsia"/>
          <w:b/>
        </w:rPr>
        <w:t>返回值</w:t>
      </w:r>
      <w:r w:rsidR="00F43BE7">
        <w:rPr>
          <w:rFonts w:hint="eastAsia"/>
          <w:b/>
        </w:rPr>
        <w:t>:</w:t>
      </w:r>
    </w:p>
    <w:tbl>
      <w:tblPr>
        <w:tblStyle w:val="a9"/>
        <w:tblW w:w="0" w:type="auto"/>
        <w:tblLayout w:type="fixed"/>
        <w:tblLook w:val="04A0"/>
      </w:tblPr>
      <w:tblGrid>
        <w:gridCol w:w="1526"/>
        <w:gridCol w:w="1843"/>
        <w:gridCol w:w="992"/>
        <w:gridCol w:w="709"/>
        <w:gridCol w:w="708"/>
        <w:gridCol w:w="2744"/>
      </w:tblGrid>
      <w:tr w:rsidR="0071529E" w:rsidTr="00FC4BBB">
        <w:tc>
          <w:tcPr>
            <w:tcW w:w="1526" w:type="dxa"/>
            <w:shd w:val="clear" w:color="auto" w:fill="BFBFBF" w:themeFill="background1" w:themeFillShade="BF"/>
          </w:tcPr>
          <w:p w:rsidR="002B729F" w:rsidRDefault="002B729F" w:rsidP="00EC7B75">
            <w:pPr>
              <w:jc w:val="center"/>
            </w:pPr>
            <w:r>
              <w:rPr>
                <w:rFonts w:hint="eastAsia"/>
              </w:rPr>
              <w:t>参数</w:t>
            </w:r>
          </w:p>
        </w:tc>
        <w:tc>
          <w:tcPr>
            <w:tcW w:w="1843" w:type="dxa"/>
            <w:shd w:val="clear" w:color="auto" w:fill="BFBFBF" w:themeFill="background1" w:themeFillShade="BF"/>
          </w:tcPr>
          <w:p w:rsidR="002B729F" w:rsidRDefault="002B729F" w:rsidP="00EC7B75">
            <w:pPr>
              <w:jc w:val="center"/>
            </w:pPr>
            <w:r>
              <w:rPr>
                <w:rFonts w:hint="eastAsia"/>
              </w:rPr>
              <w:t>含义</w:t>
            </w:r>
          </w:p>
        </w:tc>
        <w:tc>
          <w:tcPr>
            <w:tcW w:w="992" w:type="dxa"/>
            <w:shd w:val="clear" w:color="auto" w:fill="BFBFBF" w:themeFill="background1" w:themeFillShade="BF"/>
          </w:tcPr>
          <w:p w:rsidR="002B729F" w:rsidRDefault="002B729F" w:rsidP="00EC7B75">
            <w:pPr>
              <w:jc w:val="center"/>
            </w:pPr>
            <w:r>
              <w:rPr>
                <w:rFonts w:hint="eastAsia"/>
              </w:rPr>
              <w:t>类型</w:t>
            </w:r>
          </w:p>
        </w:tc>
        <w:tc>
          <w:tcPr>
            <w:tcW w:w="709" w:type="dxa"/>
            <w:shd w:val="clear" w:color="auto" w:fill="BFBFBF" w:themeFill="background1" w:themeFillShade="BF"/>
          </w:tcPr>
          <w:p w:rsidR="002B729F" w:rsidRDefault="002B729F" w:rsidP="00EC7B75">
            <w:pPr>
              <w:jc w:val="center"/>
            </w:pPr>
            <w:r>
              <w:rPr>
                <w:rFonts w:hint="eastAsia"/>
              </w:rPr>
              <w:t>长度</w:t>
            </w:r>
          </w:p>
        </w:tc>
        <w:tc>
          <w:tcPr>
            <w:tcW w:w="708" w:type="dxa"/>
            <w:shd w:val="clear" w:color="auto" w:fill="BFBFBF" w:themeFill="background1" w:themeFillShade="BF"/>
          </w:tcPr>
          <w:p w:rsidR="002B729F" w:rsidRDefault="002B729F" w:rsidP="00EC7B75">
            <w:pPr>
              <w:jc w:val="center"/>
            </w:pPr>
            <w:r>
              <w:rPr>
                <w:rFonts w:hint="eastAsia"/>
              </w:rPr>
              <w:t>必填</w:t>
            </w:r>
          </w:p>
        </w:tc>
        <w:tc>
          <w:tcPr>
            <w:tcW w:w="2744" w:type="dxa"/>
            <w:shd w:val="clear" w:color="auto" w:fill="BFBFBF" w:themeFill="background1" w:themeFillShade="BF"/>
          </w:tcPr>
          <w:p w:rsidR="002B729F" w:rsidRDefault="002B729F" w:rsidP="00EC7B75">
            <w:pPr>
              <w:jc w:val="center"/>
            </w:pPr>
            <w:r>
              <w:rPr>
                <w:rFonts w:hint="eastAsia"/>
              </w:rPr>
              <w:t>说明</w:t>
            </w:r>
          </w:p>
        </w:tc>
      </w:tr>
      <w:tr w:rsidR="00E944D9" w:rsidTr="00FC4BBB">
        <w:trPr>
          <w:trHeight w:val="887"/>
        </w:trPr>
        <w:tc>
          <w:tcPr>
            <w:tcW w:w="1526" w:type="dxa"/>
          </w:tcPr>
          <w:p w:rsidR="002B729F" w:rsidRDefault="002B729F" w:rsidP="00EC7B75">
            <w:r>
              <w:rPr>
                <w:rFonts w:hint="eastAsia"/>
              </w:rPr>
              <w:t>tradeStatus</w:t>
            </w:r>
          </w:p>
        </w:tc>
        <w:tc>
          <w:tcPr>
            <w:tcW w:w="1843" w:type="dxa"/>
          </w:tcPr>
          <w:p w:rsidR="002B729F" w:rsidRDefault="002B729F" w:rsidP="00EC7B75">
            <w:r>
              <w:rPr>
                <w:rFonts w:hint="eastAsia"/>
              </w:rPr>
              <w:t>交易状态</w:t>
            </w:r>
          </w:p>
        </w:tc>
        <w:tc>
          <w:tcPr>
            <w:tcW w:w="992" w:type="dxa"/>
          </w:tcPr>
          <w:p w:rsidR="002B729F" w:rsidRDefault="002B729F" w:rsidP="00EC7B75">
            <w:r>
              <w:rPr>
                <w:rFonts w:hint="eastAsia"/>
              </w:rPr>
              <w:t>String</w:t>
            </w:r>
          </w:p>
        </w:tc>
        <w:tc>
          <w:tcPr>
            <w:tcW w:w="709" w:type="dxa"/>
          </w:tcPr>
          <w:p w:rsidR="002B729F" w:rsidRDefault="002B729F" w:rsidP="00EC7B75">
            <w:r>
              <w:rPr>
                <w:rFonts w:hint="eastAsia"/>
              </w:rPr>
              <w:t>10</w:t>
            </w:r>
          </w:p>
        </w:tc>
        <w:tc>
          <w:tcPr>
            <w:tcW w:w="708" w:type="dxa"/>
          </w:tcPr>
          <w:p w:rsidR="002B729F" w:rsidRDefault="002B729F" w:rsidP="00EC7B75">
            <w:r>
              <w:rPr>
                <w:rFonts w:hint="eastAsia"/>
              </w:rPr>
              <w:t>是</w:t>
            </w:r>
          </w:p>
        </w:tc>
        <w:tc>
          <w:tcPr>
            <w:tcW w:w="2744" w:type="dxa"/>
          </w:tcPr>
          <w:p w:rsidR="002B729F" w:rsidRDefault="002B729F" w:rsidP="00EC7B75">
            <w:r>
              <w:rPr>
                <w:rFonts w:hint="eastAsia"/>
              </w:rPr>
              <w:t>接口调用是否成功，</w:t>
            </w:r>
            <w:r>
              <w:rPr>
                <w:rFonts w:hint="eastAsia"/>
              </w:rPr>
              <w:t>success</w:t>
            </w:r>
            <w:r>
              <w:rPr>
                <w:rFonts w:hint="eastAsia"/>
              </w:rPr>
              <w:t>：成功；</w:t>
            </w:r>
            <w:r>
              <w:rPr>
                <w:rFonts w:hint="eastAsia"/>
              </w:rPr>
              <w:t>failure</w:t>
            </w:r>
            <w:r>
              <w:rPr>
                <w:rFonts w:hint="eastAsia"/>
              </w:rPr>
              <w:t>：失败；</w:t>
            </w:r>
            <w:r>
              <w:rPr>
                <w:rFonts w:hint="eastAsia"/>
              </w:rPr>
              <w:t>timeout:</w:t>
            </w:r>
            <w:r>
              <w:rPr>
                <w:rFonts w:hint="eastAsia"/>
              </w:rPr>
              <w:t>订单已超时</w:t>
            </w:r>
          </w:p>
        </w:tc>
      </w:tr>
      <w:tr w:rsidR="00E944D9" w:rsidTr="00FC4BBB">
        <w:trPr>
          <w:trHeight w:val="887"/>
        </w:trPr>
        <w:tc>
          <w:tcPr>
            <w:tcW w:w="1526" w:type="dxa"/>
          </w:tcPr>
          <w:p w:rsidR="002B729F" w:rsidRDefault="002B729F" w:rsidP="00EC7B75">
            <w:r>
              <w:rPr>
                <w:rFonts w:hint="eastAsia"/>
              </w:rPr>
              <w:lastRenderedPageBreak/>
              <w:t>notifyType</w:t>
            </w:r>
          </w:p>
        </w:tc>
        <w:tc>
          <w:tcPr>
            <w:tcW w:w="1843" w:type="dxa"/>
          </w:tcPr>
          <w:p w:rsidR="002B729F" w:rsidRDefault="002B729F" w:rsidP="00EC7B75">
            <w:r>
              <w:rPr>
                <w:rFonts w:hint="eastAsia"/>
              </w:rPr>
              <w:t>通知方式</w:t>
            </w:r>
          </w:p>
        </w:tc>
        <w:tc>
          <w:tcPr>
            <w:tcW w:w="992" w:type="dxa"/>
          </w:tcPr>
          <w:p w:rsidR="002B729F" w:rsidRDefault="002B729F" w:rsidP="00EC7B75">
            <w:r>
              <w:rPr>
                <w:rFonts w:hint="eastAsia"/>
              </w:rPr>
              <w:t>String</w:t>
            </w:r>
          </w:p>
        </w:tc>
        <w:tc>
          <w:tcPr>
            <w:tcW w:w="709" w:type="dxa"/>
          </w:tcPr>
          <w:p w:rsidR="002B729F" w:rsidRDefault="002B729F" w:rsidP="00EC7B75">
            <w:r>
              <w:rPr>
                <w:rFonts w:hint="eastAsia"/>
              </w:rPr>
              <w:t>10</w:t>
            </w:r>
          </w:p>
        </w:tc>
        <w:tc>
          <w:tcPr>
            <w:tcW w:w="708" w:type="dxa"/>
          </w:tcPr>
          <w:p w:rsidR="002B729F" w:rsidRDefault="002B729F" w:rsidP="00EC7B75">
            <w:r>
              <w:rPr>
                <w:rFonts w:hint="eastAsia"/>
              </w:rPr>
              <w:t>是</w:t>
            </w:r>
          </w:p>
        </w:tc>
        <w:tc>
          <w:tcPr>
            <w:tcW w:w="2744" w:type="dxa"/>
          </w:tcPr>
          <w:p w:rsidR="002B729F" w:rsidRDefault="002B729F" w:rsidP="00EC7B75">
            <w:r>
              <w:rPr>
                <w:rFonts w:hint="eastAsia"/>
              </w:rPr>
              <w:t>支付平台通知业务平台的类型；页面跳转的同步通知：</w:t>
            </w:r>
            <w:r>
              <w:rPr>
                <w:rFonts w:hint="eastAsia"/>
              </w:rPr>
              <w:t>rediectNotify</w:t>
            </w:r>
            <w:r>
              <w:rPr>
                <w:rFonts w:hint="eastAsia"/>
              </w:rPr>
              <w:t>，后台异步通知：</w:t>
            </w:r>
            <w:r>
              <w:rPr>
                <w:rFonts w:hint="eastAsia"/>
              </w:rPr>
              <w:t>asynNotify</w:t>
            </w:r>
          </w:p>
        </w:tc>
      </w:tr>
      <w:tr w:rsidR="00E944D9" w:rsidTr="00FC4BBB">
        <w:tc>
          <w:tcPr>
            <w:tcW w:w="1526" w:type="dxa"/>
          </w:tcPr>
          <w:p w:rsidR="002B729F" w:rsidRDefault="002B729F" w:rsidP="00EC7B75">
            <w:r>
              <w:rPr>
                <w:rFonts w:hint="eastAsia"/>
              </w:rPr>
              <w:t>sign</w:t>
            </w:r>
          </w:p>
        </w:tc>
        <w:tc>
          <w:tcPr>
            <w:tcW w:w="1843" w:type="dxa"/>
          </w:tcPr>
          <w:p w:rsidR="002B729F" w:rsidRDefault="002B729F" w:rsidP="00EC7B75">
            <w:r>
              <w:rPr>
                <w:rFonts w:hint="eastAsia"/>
              </w:rPr>
              <w:t>签名</w:t>
            </w:r>
          </w:p>
        </w:tc>
        <w:tc>
          <w:tcPr>
            <w:tcW w:w="992" w:type="dxa"/>
          </w:tcPr>
          <w:p w:rsidR="002B729F" w:rsidRDefault="002B729F" w:rsidP="00EC7B75">
            <w:r>
              <w:rPr>
                <w:rFonts w:hint="eastAsia"/>
              </w:rPr>
              <w:t>String</w:t>
            </w:r>
          </w:p>
        </w:tc>
        <w:tc>
          <w:tcPr>
            <w:tcW w:w="709" w:type="dxa"/>
          </w:tcPr>
          <w:p w:rsidR="002B729F" w:rsidRDefault="002B729F" w:rsidP="00EC7B75">
            <w:r>
              <w:rPr>
                <w:rFonts w:hint="eastAsia"/>
              </w:rPr>
              <w:t>255</w:t>
            </w:r>
          </w:p>
        </w:tc>
        <w:tc>
          <w:tcPr>
            <w:tcW w:w="708" w:type="dxa"/>
          </w:tcPr>
          <w:p w:rsidR="002B729F" w:rsidRDefault="002B729F" w:rsidP="00EC7B75">
            <w:r>
              <w:rPr>
                <w:rFonts w:hint="eastAsia"/>
              </w:rPr>
              <w:t>是</w:t>
            </w:r>
          </w:p>
        </w:tc>
        <w:tc>
          <w:tcPr>
            <w:tcW w:w="2744" w:type="dxa"/>
          </w:tcPr>
          <w:p w:rsidR="002B729F" w:rsidRDefault="002B729F" w:rsidP="00EC7B75">
            <w:r w:rsidRPr="001C0E26">
              <w:rPr>
                <w:rFonts w:hint="eastAsia"/>
              </w:rPr>
              <w:t>把相关参数结合在一起通过</w:t>
            </w:r>
            <w:r w:rsidRPr="001C0E26">
              <w:rPr>
                <w:rFonts w:hint="eastAsia"/>
              </w:rPr>
              <w:t>MD5</w:t>
            </w:r>
            <w:r w:rsidRPr="001C0E26">
              <w:rPr>
                <w:rFonts w:hint="eastAsia"/>
              </w:rPr>
              <w:t>加密得出的结果</w:t>
            </w:r>
            <w:r>
              <w:rPr>
                <w:rFonts w:hint="eastAsia"/>
              </w:rPr>
              <w:t>，具体加密方法参见本文档附录一中的签名机制</w:t>
            </w:r>
          </w:p>
        </w:tc>
      </w:tr>
      <w:tr w:rsidR="00E944D9" w:rsidTr="00FC4BBB">
        <w:tc>
          <w:tcPr>
            <w:tcW w:w="1526" w:type="dxa"/>
          </w:tcPr>
          <w:p w:rsidR="002B729F" w:rsidRDefault="002B729F" w:rsidP="00EC7B75">
            <w:r>
              <w:rPr>
                <w:rFonts w:hint="eastAsia"/>
              </w:rPr>
              <w:t>bpOrderId</w:t>
            </w:r>
          </w:p>
        </w:tc>
        <w:tc>
          <w:tcPr>
            <w:tcW w:w="1843" w:type="dxa"/>
          </w:tcPr>
          <w:p w:rsidR="002B729F" w:rsidRDefault="002B729F" w:rsidP="00EC7B75">
            <w:r>
              <w:t>B</w:t>
            </w:r>
            <w:r>
              <w:rPr>
                <w:rFonts w:hint="eastAsia"/>
              </w:rPr>
              <w:t>p</w:t>
            </w:r>
            <w:r>
              <w:rPr>
                <w:rFonts w:hint="eastAsia"/>
              </w:rPr>
              <w:t>平台的订单</w:t>
            </w:r>
            <w:r>
              <w:rPr>
                <w:rFonts w:hint="eastAsia"/>
              </w:rPr>
              <w:t>ID</w:t>
            </w:r>
          </w:p>
        </w:tc>
        <w:tc>
          <w:tcPr>
            <w:tcW w:w="992" w:type="dxa"/>
          </w:tcPr>
          <w:p w:rsidR="002B729F" w:rsidRDefault="002B729F" w:rsidP="00EC7B75">
            <w:r>
              <w:rPr>
                <w:rFonts w:hint="eastAsia"/>
              </w:rPr>
              <w:t>String</w:t>
            </w:r>
          </w:p>
        </w:tc>
        <w:tc>
          <w:tcPr>
            <w:tcW w:w="709" w:type="dxa"/>
          </w:tcPr>
          <w:p w:rsidR="002B729F" w:rsidRDefault="002B729F" w:rsidP="00EC7B75">
            <w:r>
              <w:rPr>
                <w:rFonts w:hint="eastAsia"/>
              </w:rPr>
              <w:t>255</w:t>
            </w:r>
          </w:p>
        </w:tc>
        <w:tc>
          <w:tcPr>
            <w:tcW w:w="708" w:type="dxa"/>
          </w:tcPr>
          <w:p w:rsidR="002B729F" w:rsidRDefault="002B729F" w:rsidP="00EC7B75">
            <w:r>
              <w:rPr>
                <w:rFonts w:hint="eastAsia"/>
              </w:rPr>
              <w:t>是</w:t>
            </w:r>
          </w:p>
        </w:tc>
        <w:tc>
          <w:tcPr>
            <w:tcW w:w="2744" w:type="dxa"/>
          </w:tcPr>
          <w:p w:rsidR="002B729F" w:rsidRPr="007D05C5" w:rsidRDefault="002B729F" w:rsidP="00EC7B75">
            <w:pPr>
              <w:jc w:val="center"/>
            </w:pPr>
            <w:r>
              <w:rPr>
                <w:rFonts w:hint="eastAsia"/>
              </w:rPr>
              <w:t>业务系统的订单唯一标识</w:t>
            </w:r>
          </w:p>
        </w:tc>
      </w:tr>
      <w:tr w:rsidR="00E944D9" w:rsidTr="00FC4BBB">
        <w:tc>
          <w:tcPr>
            <w:tcW w:w="1526" w:type="dxa"/>
          </w:tcPr>
          <w:p w:rsidR="002B729F" w:rsidRDefault="002B729F" w:rsidP="00C477E3">
            <w:r>
              <w:rPr>
                <w:rFonts w:hint="eastAsia"/>
              </w:rPr>
              <w:t>total</w:t>
            </w:r>
            <w:r w:rsidR="00C477E3">
              <w:rPr>
                <w:rFonts w:hint="eastAsia"/>
              </w:rPr>
              <w:t>Fee</w:t>
            </w:r>
          </w:p>
        </w:tc>
        <w:tc>
          <w:tcPr>
            <w:tcW w:w="1843" w:type="dxa"/>
          </w:tcPr>
          <w:p w:rsidR="002B729F" w:rsidRDefault="002B729F" w:rsidP="00EC7B75">
            <w:r>
              <w:rPr>
                <w:rFonts w:hint="eastAsia"/>
              </w:rPr>
              <w:t>订单总金额</w:t>
            </w:r>
          </w:p>
        </w:tc>
        <w:tc>
          <w:tcPr>
            <w:tcW w:w="992" w:type="dxa"/>
          </w:tcPr>
          <w:p w:rsidR="002B729F" w:rsidRDefault="002B729F" w:rsidP="00EC7B75">
            <w:r>
              <w:rPr>
                <w:rFonts w:hint="eastAsia"/>
              </w:rPr>
              <w:t>Number</w:t>
            </w:r>
          </w:p>
        </w:tc>
        <w:tc>
          <w:tcPr>
            <w:tcW w:w="709" w:type="dxa"/>
          </w:tcPr>
          <w:p w:rsidR="002B729F" w:rsidRDefault="002B729F" w:rsidP="00EC7B75"/>
        </w:tc>
        <w:tc>
          <w:tcPr>
            <w:tcW w:w="708" w:type="dxa"/>
          </w:tcPr>
          <w:p w:rsidR="002B729F" w:rsidRDefault="002B729F" w:rsidP="00EC7B75">
            <w:r>
              <w:rPr>
                <w:rFonts w:hint="eastAsia"/>
              </w:rPr>
              <w:t>是</w:t>
            </w:r>
          </w:p>
        </w:tc>
        <w:tc>
          <w:tcPr>
            <w:tcW w:w="2744" w:type="dxa"/>
          </w:tcPr>
          <w:p w:rsidR="002B729F" w:rsidRDefault="002B729F" w:rsidP="00EC7B75">
            <w:r>
              <w:rPr>
                <w:rFonts w:hint="eastAsia"/>
              </w:rPr>
              <w:t>单位</w:t>
            </w:r>
            <w:r>
              <w:rPr>
                <w:rFonts w:hint="eastAsia"/>
              </w:rPr>
              <w:t>RMB</w:t>
            </w:r>
            <w:r>
              <w:rPr>
                <w:rFonts w:hint="eastAsia"/>
              </w:rPr>
              <w:t>元，范围</w:t>
            </w:r>
            <w:r>
              <w:rPr>
                <w:rFonts w:hint="eastAsia"/>
              </w:rPr>
              <w:t>[0.01</w:t>
            </w:r>
            <w:r>
              <w:rPr>
                <w:rFonts w:hint="eastAsia"/>
              </w:rPr>
              <w:t>，</w:t>
            </w:r>
            <w:r>
              <w:rPr>
                <w:rFonts w:hint="eastAsia"/>
              </w:rPr>
              <w:t>100000000]</w:t>
            </w:r>
            <w:r>
              <w:rPr>
                <w:rFonts w:hint="eastAsia"/>
              </w:rPr>
              <w:t>，精确到小数点后两位</w:t>
            </w:r>
          </w:p>
        </w:tc>
      </w:tr>
      <w:tr w:rsidR="00E944D9" w:rsidTr="00FC4BBB">
        <w:tc>
          <w:tcPr>
            <w:tcW w:w="1526" w:type="dxa"/>
          </w:tcPr>
          <w:p w:rsidR="002B729F" w:rsidRPr="008E7C56" w:rsidRDefault="003B5B2B" w:rsidP="00EC7B75">
            <w:r>
              <w:rPr>
                <w:rFonts w:hint="eastAsia"/>
              </w:rPr>
              <w:t>orderTradeNo</w:t>
            </w:r>
          </w:p>
        </w:tc>
        <w:tc>
          <w:tcPr>
            <w:tcW w:w="1843" w:type="dxa"/>
          </w:tcPr>
          <w:p w:rsidR="002B729F" w:rsidRDefault="002B729F" w:rsidP="00EC7B75">
            <w:r>
              <w:rPr>
                <w:rFonts w:hint="eastAsia"/>
              </w:rPr>
              <w:t>支付平台订单流水号</w:t>
            </w:r>
          </w:p>
        </w:tc>
        <w:tc>
          <w:tcPr>
            <w:tcW w:w="992" w:type="dxa"/>
          </w:tcPr>
          <w:p w:rsidR="002B729F" w:rsidRDefault="002B729F" w:rsidP="00EC7B75">
            <w:r>
              <w:rPr>
                <w:rFonts w:hint="eastAsia"/>
              </w:rPr>
              <w:t>String</w:t>
            </w:r>
          </w:p>
        </w:tc>
        <w:tc>
          <w:tcPr>
            <w:tcW w:w="709" w:type="dxa"/>
          </w:tcPr>
          <w:p w:rsidR="002B729F" w:rsidRDefault="002B729F" w:rsidP="00EC7B75">
            <w:r>
              <w:rPr>
                <w:rFonts w:hint="eastAsia"/>
              </w:rPr>
              <w:t>500</w:t>
            </w:r>
          </w:p>
        </w:tc>
        <w:tc>
          <w:tcPr>
            <w:tcW w:w="708" w:type="dxa"/>
          </w:tcPr>
          <w:p w:rsidR="002B729F" w:rsidRDefault="002B729F" w:rsidP="00EC7B75">
            <w:r>
              <w:rPr>
                <w:rFonts w:hint="eastAsia"/>
              </w:rPr>
              <w:t>是</w:t>
            </w:r>
          </w:p>
        </w:tc>
        <w:tc>
          <w:tcPr>
            <w:tcW w:w="2744" w:type="dxa"/>
          </w:tcPr>
          <w:p w:rsidR="002B729F" w:rsidRDefault="002B729F" w:rsidP="00EC7B75">
            <w:r>
              <w:rPr>
                <w:rFonts w:hint="eastAsia"/>
              </w:rPr>
              <w:t>支付平台的订单标识</w:t>
            </w:r>
          </w:p>
        </w:tc>
      </w:tr>
      <w:tr w:rsidR="00E944D9" w:rsidTr="00FC4BBB">
        <w:tc>
          <w:tcPr>
            <w:tcW w:w="1526" w:type="dxa"/>
          </w:tcPr>
          <w:p w:rsidR="002B729F" w:rsidRDefault="002B729F" w:rsidP="00EC7B75">
            <w:r>
              <w:rPr>
                <w:rFonts w:hint="eastAsia"/>
              </w:rPr>
              <w:t>payTime</w:t>
            </w:r>
          </w:p>
        </w:tc>
        <w:tc>
          <w:tcPr>
            <w:tcW w:w="1843" w:type="dxa"/>
          </w:tcPr>
          <w:p w:rsidR="002B729F" w:rsidRDefault="0071529E" w:rsidP="00EC7B75">
            <w:r>
              <w:rPr>
                <w:rFonts w:hint="eastAsia"/>
              </w:rPr>
              <w:t>付款时</w:t>
            </w:r>
            <w:r w:rsidR="002B729F">
              <w:rPr>
                <w:rFonts w:hint="eastAsia"/>
              </w:rPr>
              <w:t>间</w:t>
            </w:r>
          </w:p>
        </w:tc>
        <w:tc>
          <w:tcPr>
            <w:tcW w:w="992" w:type="dxa"/>
          </w:tcPr>
          <w:p w:rsidR="002B729F" w:rsidRDefault="002B729F" w:rsidP="00EC7B75">
            <w:r>
              <w:rPr>
                <w:rFonts w:hint="eastAsia"/>
              </w:rPr>
              <w:t>Long</w:t>
            </w:r>
          </w:p>
        </w:tc>
        <w:tc>
          <w:tcPr>
            <w:tcW w:w="709" w:type="dxa"/>
          </w:tcPr>
          <w:p w:rsidR="002B729F" w:rsidRDefault="002B729F" w:rsidP="00EC7B75"/>
        </w:tc>
        <w:tc>
          <w:tcPr>
            <w:tcW w:w="708" w:type="dxa"/>
          </w:tcPr>
          <w:p w:rsidR="002B729F" w:rsidRDefault="002B729F" w:rsidP="00EC7B75">
            <w:r>
              <w:rPr>
                <w:rFonts w:hint="eastAsia"/>
              </w:rPr>
              <w:t>是</w:t>
            </w:r>
          </w:p>
        </w:tc>
        <w:tc>
          <w:tcPr>
            <w:tcW w:w="2744" w:type="dxa"/>
          </w:tcPr>
          <w:p w:rsidR="002B729F" w:rsidRDefault="002B729F" w:rsidP="00EC7B75">
            <w:r>
              <w:rPr>
                <w:rFonts w:hint="eastAsia"/>
              </w:rPr>
              <w:t>用户成功付款的完成时间</w:t>
            </w:r>
          </w:p>
        </w:tc>
      </w:tr>
      <w:tr w:rsidR="00FC4BBB" w:rsidTr="00FC4BBB">
        <w:tc>
          <w:tcPr>
            <w:tcW w:w="1526" w:type="dxa"/>
          </w:tcPr>
          <w:p w:rsidR="00FC4BBB" w:rsidRDefault="00FC4BBB" w:rsidP="00EC7B75">
            <w:r>
              <w:rPr>
                <w:rFonts w:hint="eastAsia"/>
              </w:rPr>
              <w:t>notifyId</w:t>
            </w:r>
          </w:p>
        </w:tc>
        <w:tc>
          <w:tcPr>
            <w:tcW w:w="1843" w:type="dxa"/>
          </w:tcPr>
          <w:p w:rsidR="00FC4BBB" w:rsidRDefault="00FC4BBB" w:rsidP="00EC7B75">
            <w:r>
              <w:rPr>
                <w:rFonts w:hint="eastAsia"/>
              </w:rPr>
              <w:t>通知校验</w:t>
            </w:r>
            <w:r>
              <w:rPr>
                <w:rFonts w:hint="eastAsia"/>
              </w:rPr>
              <w:t>ID</w:t>
            </w:r>
          </w:p>
        </w:tc>
        <w:tc>
          <w:tcPr>
            <w:tcW w:w="992" w:type="dxa"/>
          </w:tcPr>
          <w:p w:rsidR="00FC4BBB" w:rsidRDefault="00FC4BBB" w:rsidP="00EC7B75">
            <w:r>
              <w:rPr>
                <w:rFonts w:hint="eastAsia"/>
              </w:rPr>
              <w:t>String</w:t>
            </w:r>
          </w:p>
        </w:tc>
        <w:tc>
          <w:tcPr>
            <w:tcW w:w="709" w:type="dxa"/>
          </w:tcPr>
          <w:p w:rsidR="00FC4BBB" w:rsidRDefault="00FC4BBB" w:rsidP="00EC7B75">
            <w:r>
              <w:rPr>
                <w:rFonts w:hint="eastAsia"/>
              </w:rPr>
              <w:t>200</w:t>
            </w:r>
          </w:p>
        </w:tc>
        <w:tc>
          <w:tcPr>
            <w:tcW w:w="708" w:type="dxa"/>
          </w:tcPr>
          <w:p w:rsidR="00FC4BBB" w:rsidRDefault="00FC4BBB" w:rsidP="00EC7B75">
            <w:r>
              <w:rPr>
                <w:rFonts w:hint="eastAsia"/>
              </w:rPr>
              <w:t>是</w:t>
            </w:r>
          </w:p>
        </w:tc>
        <w:tc>
          <w:tcPr>
            <w:tcW w:w="2744" w:type="dxa"/>
          </w:tcPr>
          <w:p w:rsidR="00FC4BBB" w:rsidRDefault="00FC4BBB" w:rsidP="00EC7B75"/>
        </w:tc>
      </w:tr>
      <w:tr w:rsidR="00FC4BBB" w:rsidTr="00FC4BBB">
        <w:tc>
          <w:tcPr>
            <w:tcW w:w="1526" w:type="dxa"/>
          </w:tcPr>
          <w:p w:rsidR="00FC4BBB" w:rsidRDefault="00FC4BBB" w:rsidP="00EC7B75">
            <w:r>
              <w:rPr>
                <w:rFonts w:hint="eastAsia"/>
              </w:rPr>
              <w:t>payType</w:t>
            </w:r>
          </w:p>
        </w:tc>
        <w:tc>
          <w:tcPr>
            <w:tcW w:w="1843" w:type="dxa"/>
          </w:tcPr>
          <w:p w:rsidR="00FC4BBB" w:rsidRDefault="00FC4BBB" w:rsidP="00EC7B75">
            <w:r>
              <w:rPr>
                <w:rFonts w:hint="eastAsia"/>
              </w:rPr>
              <w:t>支付渠道</w:t>
            </w:r>
          </w:p>
        </w:tc>
        <w:tc>
          <w:tcPr>
            <w:tcW w:w="992" w:type="dxa"/>
          </w:tcPr>
          <w:p w:rsidR="00FC4BBB" w:rsidRDefault="00FC4BBB" w:rsidP="00EC7B75">
            <w:r>
              <w:rPr>
                <w:rFonts w:hint="eastAsia"/>
              </w:rPr>
              <w:t>String</w:t>
            </w:r>
          </w:p>
        </w:tc>
        <w:tc>
          <w:tcPr>
            <w:tcW w:w="709" w:type="dxa"/>
          </w:tcPr>
          <w:p w:rsidR="00FC4BBB" w:rsidRDefault="00FC4BBB" w:rsidP="00EC7B75">
            <w:r>
              <w:rPr>
                <w:rFonts w:hint="eastAsia"/>
              </w:rPr>
              <w:t>20</w:t>
            </w:r>
          </w:p>
        </w:tc>
        <w:tc>
          <w:tcPr>
            <w:tcW w:w="708" w:type="dxa"/>
          </w:tcPr>
          <w:p w:rsidR="00FC4BBB" w:rsidRDefault="00FC4BBB" w:rsidP="00EC7B75">
            <w:r>
              <w:rPr>
                <w:rFonts w:hint="eastAsia"/>
              </w:rPr>
              <w:t>是</w:t>
            </w:r>
          </w:p>
        </w:tc>
        <w:tc>
          <w:tcPr>
            <w:tcW w:w="2744" w:type="dxa"/>
          </w:tcPr>
          <w:p w:rsidR="00FC4BBB" w:rsidRDefault="00FC4BBB" w:rsidP="00EC7B75">
            <w:r>
              <w:rPr>
                <w:rFonts w:hint="eastAsia"/>
              </w:rPr>
              <w:t>如通过支付宝支付</w:t>
            </w:r>
            <w:r>
              <w:rPr>
                <w:rFonts w:hint="eastAsia"/>
              </w:rPr>
              <w:t>:ALIPAY</w:t>
            </w:r>
          </w:p>
        </w:tc>
      </w:tr>
      <w:tr w:rsidR="00FC4BBB" w:rsidTr="00FC4BBB">
        <w:trPr>
          <w:trHeight w:val="1112"/>
        </w:trPr>
        <w:tc>
          <w:tcPr>
            <w:tcW w:w="1526" w:type="dxa"/>
          </w:tcPr>
          <w:p w:rsidR="00FC4BBB" w:rsidRDefault="00FC4BBB" w:rsidP="00EC7B75">
            <w:r>
              <w:rPr>
                <w:rFonts w:hint="eastAsia"/>
              </w:rPr>
              <w:t>unid</w:t>
            </w:r>
          </w:p>
        </w:tc>
        <w:tc>
          <w:tcPr>
            <w:tcW w:w="1843" w:type="dxa"/>
          </w:tcPr>
          <w:p w:rsidR="00FC4BBB" w:rsidRDefault="00FC4BBB" w:rsidP="00EC7B75">
            <w:r>
              <w:rPr>
                <w:rFonts w:hint="eastAsia"/>
              </w:rPr>
              <w:t>用户登录帐号的</w:t>
            </w:r>
            <w:r>
              <w:rPr>
                <w:rFonts w:hint="eastAsia"/>
              </w:rPr>
              <w:t>unid</w:t>
            </w:r>
          </w:p>
        </w:tc>
        <w:tc>
          <w:tcPr>
            <w:tcW w:w="992" w:type="dxa"/>
          </w:tcPr>
          <w:p w:rsidR="00FC4BBB" w:rsidRDefault="00FC4BBB" w:rsidP="00EC7B75">
            <w:r>
              <w:rPr>
                <w:rFonts w:hint="eastAsia"/>
              </w:rPr>
              <w:t>String</w:t>
            </w:r>
          </w:p>
        </w:tc>
        <w:tc>
          <w:tcPr>
            <w:tcW w:w="709" w:type="dxa"/>
          </w:tcPr>
          <w:p w:rsidR="00FC4BBB" w:rsidRDefault="00FC4BBB" w:rsidP="00EC7B75">
            <w:r>
              <w:rPr>
                <w:rFonts w:hint="eastAsia"/>
              </w:rPr>
              <w:t>128</w:t>
            </w:r>
          </w:p>
        </w:tc>
        <w:tc>
          <w:tcPr>
            <w:tcW w:w="708" w:type="dxa"/>
          </w:tcPr>
          <w:p w:rsidR="00FC4BBB" w:rsidRDefault="00FC4BBB" w:rsidP="00EC7B75">
            <w:r>
              <w:rPr>
                <w:rFonts w:hint="eastAsia"/>
              </w:rPr>
              <w:t>是</w:t>
            </w:r>
          </w:p>
        </w:tc>
        <w:tc>
          <w:tcPr>
            <w:tcW w:w="2744" w:type="dxa"/>
          </w:tcPr>
          <w:p w:rsidR="00FC4BBB" w:rsidRDefault="00FC4BBB" w:rsidP="00EC7B75">
            <w:r>
              <w:rPr>
                <w:rFonts w:hint="eastAsia"/>
              </w:rPr>
              <w:t>对应请求时的帐号</w:t>
            </w:r>
            <w:r>
              <w:rPr>
                <w:rFonts w:hint="eastAsia"/>
              </w:rPr>
              <w:t>unid</w:t>
            </w:r>
            <w:r>
              <w:rPr>
                <w:rFonts w:hint="eastAsia"/>
              </w:rPr>
              <w:t>，原样返回</w:t>
            </w:r>
          </w:p>
        </w:tc>
      </w:tr>
      <w:tr w:rsidR="00FC4BBB" w:rsidTr="00FC4BBB">
        <w:trPr>
          <w:trHeight w:val="698"/>
        </w:trPr>
        <w:tc>
          <w:tcPr>
            <w:tcW w:w="1526" w:type="dxa"/>
          </w:tcPr>
          <w:p w:rsidR="00FC4BBB" w:rsidRDefault="00FC4BBB" w:rsidP="00EC7B75">
            <w:r>
              <w:rPr>
                <w:rFonts w:hint="eastAsia"/>
              </w:rPr>
              <w:t>bpParams</w:t>
            </w:r>
          </w:p>
        </w:tc>
        <w:tc>
          <w:tcPr>
            <w:tcW w:w="1843" w:type="dxa"/>
          </w:tcPr>
          <w:p w:rsidR="00FC4BBB" w:rsidRDefault="00FC4BBB" w:rsidP="00EC7B75">
            <w:r>
              <w:rPr>
                <w:rFonts w:hint="eastAsia"/>
              </w:rPr>
              <w:t>回传参数</w:t>
            </w:r>
          </w:p>
        </w:tc>
        <w:tc>
          <w:tcPr>
            <w:tcW w:w="992" w:type="dxa"/>
          </w:tcPr>
          <w:p w:rsidR="00FC4BBB" w:rsidRDefault="00FC4BBB" w:rsidP="00EC7B75">
            <w:r>
              <w:rPr>
                <w:rFonts w:hint="eastAsia"/>
              </w:rPr>
              <w:t>String</w:t>
            </w:r>
          </w:p>
        </w:tc>
        <w:tc>
          <w:tcPr>
            <w:tcW w:w="709" w:type="dxa"/>
          </w:tcPr>
          <w:p w:rsidR="00FC4BBB" w:rsidRDefault="00FC4BBB" w:rsidP="00EC7B75">
            <w:r>
              <w:rPr>
                <w:rFonts w:hint="eastAsia"/>
              </w:rPr>
              <w:t>128</w:t>
            </w:r>
          </w:p>
        </w:tc>
        <w:tc>
          <w:tcPr>
            <w:tcW w:w="708" w:type="dxa"/>
          </w:tcPr>
          <w:p w:rsidR="00FC4BBB" w:rsidRDefault="00FC4BBB" w:rsidP="00EC7B75">
            <w:r>
              <w:rPr>
                <w:rFonts w:hint="eastAsia"/>
              </w:rPr>
              <w:t>否</w:t>
            </w:r>
          </w:p>
        </w:tc>
        <w:tc>
          <w:tcPr>
            <w:tcW w:w="2744" w:type="dxa"/>
          </w:tcPr>
          <w:p w:rsidR="00FC4BBB" w:rsidRDefault="00FC4BBB" w:rsidP="00EC7B75">
            <w:r>
              <w:rPr>
                <w:rFonts w:hint="eastAsia"/>
              </w:rPr>
              <w:t>对应请求时的回传参数</w:t>
            </w:r>
          </w:p>
        </w:tc>
      </w:tr>
      <w:tr w:rsidR="00FC4BBB" w:rsidTr="00FC4BBB">
        <w:trPr>
          <w:trHeight w:val="698"/>
        </w:trPr>
        <w:tc>
          <w:tcPr>
            <w:tcW w:w="1526" w:type="dxa"/>
          </w:tcPr>
          <w:p w:rsidR="00FC4BBB" w:rsidRDefault="00FC4BBB" w:rsidP="00EC7B75">
            <w:r>
              <w:rPr>
                <w:rFonts w:hint="eastAsia"/>
              </w:rPr>
              <w:t>payBank</w:t>
            </w:r>
          </w:p>
        </w:tc>
        <w:tc>
          <w:tcPr>
            <w:tcW w:w="1843" w:type="dxa"/>
          </w:tcPr>
          <w:p w:rsidR="00FC4BBB" w:rsidRDefault="00FC4BBB" w:rsidP="00EC7B75">
            <w:r>
              <w:rPr>
                <w:rFonts w:hint="eastAsia"/>
              </w:rPr>
              <w:t>支付银行简码</w:t>
            </w:r>
          </w:p>
        </w:tc>
        <w:tc>
          <w:tcPr>
            <w:tcW w:w="992" w:type="dxa"/>
          </w:tcPr>
          <w:p w:rsidR="00FC4BBB" w:rsidRDefault="00FC4BBB" w:rsidP="00EC7B75">
            <w:r>
              <w:rPr>
                <w:rFonts w:hint="eastAsia"/>
              </w:rPr>
              <w:t>String</w:t>
            </w:r>
          </w:p>
        </w:tc>
        <w:tc>
          <w:tcPr>
            <w:tcW w:w="709" w:type="dxa"/>
          </w:tcPr>
          <w:p w:rsidR="00FC4BBB" w:rsidRDefault="00FC4BBB" w:rsidP="00EC7B75">
            <w:r>
              <w:rPr>
                <w:rFonts w:hint="eastAsia"/>
              </w:rPr>
              <w:t>32</w:t>
            </w:r>
          </w:p>
        </w:tc>
        <w:tc>
          <w:tcPr>
            <w:tcW w:w="708" w:type="dxa"/>
          </w:tcPr>
          <w:p w:rsidR="00FC4BBB" w:rsidRDefault="00FC4BBB" w:rsidP="00EC7B75">
            <w:r>
              <w:rPr>
                <w:rFonts w:hint="eastAsia"/>
              </w:rPr>
              <w:t>否</w:t>
            </w:r>
          </w:p>
        </w:tc>
        <w:tc>
          <w:tcPr>
            <w:tcW w:w="2744" w:type="dxa"/>
          </w:tcPr>
          <w:p w:rsidR="00FC4BBB" w:rsidRDefault="00FC4BBB" w:rsidP="00EC7B75">
            <w:r>
              <w:rPr>
                <w:rFonts w:hint="eastAsia"/>
              </w:rPr>
              <w:t>支付银行的简码</w:t>
            </w:r>
          </w:p>
        </w:tc>
      </w:tr>
    </w:tbl>
    <w:p w:rsidR="00694F39" w:rsidRPr="009C4AC7" w:rsidRDefault="00694F39" w:rsidP="00054CA6">
      <w:pPr>
        <w:pStyle w:val="3"/>
      </w:pPr>
      <w:r>
        <w:rPr>
          <w:rFonts w:hint="eastAsia"/>
        </w:rPr>
        <w:t>5.2.4</w:t>
      </w:r>
      <w:bookmarkStart w:id="21" w:name="_Toc395706000"/>
      <w:r w:rsidR="009C4AC7">
        <w:rPr>
          <w:rFonts w:hint="eastAsia"/>
        </w:rPr>
        <w:t>服务器异步通知</w:t>
      </w:r>
      <w:r w:rsidR="009C4AC7" w:rsidRPr="00640165">
        <w:rPr>
          <w:rFonts w:hint="eastAsia"/>
        </w:rPr>
        <w:t>数据</w:t>
      </w:r>
      <w:bookmarkEnd w:id="21"/>
    </w:p>
    <w:p w:rsidR="00307136" w:rsidRDefault="00307136" w:rsidP="00307136">
      <w:r>
        <w:rPr>
          <w:rFonts w:hint="eastAsia"/>
        </w:rPr>
        <w:tab/>
      </w:r>
      <w:r>
        <w:rPr>
          <w:rFonts w:hint="eastAsia"/>
        </w:rPr>
        <w:t>支付平台对业务系统的请求数据处理完成后，会将处理的结果数据通过服务器主动通知的方式通知给业务系统。</w:t>
      </w:r>
    </w:p>
    <w:p w:rsidR="00694F39" w:rsidRDefault="00307136" w:rsidP="00694F39">
      <w:r>
        <w:rPr>
          <w:rFonts w:hint="eastAsia"/>
        </w:rPr>
        <w:tab/>
      </w:r>
      <w:r w:rsidR="00763395">
        <w:rPr>
          <w:rFonts w:hint="eastAsia"/>
        </w:rPr>
        <w:t>业务系统仅需要在提交交易请求的时候传入</w:t>
      </w:r>
      <w:r w:rsidR="00763395">
        <w:rPr>
          <w:rFonts w:hint="eastAsia"/>
        </w:rPr>
        <w:t>notifyUrl</w:t>
      </w:r>
      <w:r w:rsidR="00763395">
        <w:rPr>
          <w:rFonts w:hint="eastAsia"/>
        </w:rPr>
        <w:t>参数（如没有传入，使用业务平台签约时候的</w:t>
      </w:r>
      <w:r w:rsidR="00763395">
        <w:rPr>
          <w:rFonts w:hint="eastAsia"/>
        </w:rPr>
        <w:t>notifyUrl</w:t>
      </w:r>
      <w:r w:rsidR="00763395">
        <w:rPr>
          <w:rFonts w:hint="eastAsia"/>
        </w:rPr>
        <w:t>）即可，如</w:t>
      </w:r>
      <w:r w:rsidR="00763395">
        <w:rPr>
          <w:rFonts w:hint="eastAsia"/>
        </w:rPr>
        <w:t>http://www.wangfujing.com/order/pay/notifyUrl.do</w:t>
      </w:r>
    </w:p>
    <w:p w:rsidR="00313AC3" w:rsidRDefault="004C6B41" w:rsidP="00313AC3">
      <w:pPr>
        <w:rPr>
          <w:b/>
        </w:rPr>
      </w:pPr>
      <w:r>
        <w:rPr>
          <w:rFonts w:hint="eastAsia"/>
          <w:b/>
        </w:rPr>
        <w:tab/>
      </w:r>
      <w:r>
        <w:rPr>
          <w:rFonts w:hint="eastAsia"/>
          <w:b/>
        </w:rPr>
        <w:t>返回值</w:t>
      </w:r>
      <w:r>
        <w:rPr>
          <w:rFonts w:hint="eastAsia"/>
          <w:b/>
        </w:rPr>
        <w:t>:</w:t>
      </w:r>
      <w:r w:rsidR="006D5FF6">
        <w:rPr>
          <w:rFonts w:hint="eastAsia"/>
          <w:b/>
        </w:rPr>
        <w:t>同</w:t>
      </w:r>
      <w:r w:rsidR="006D5FF6">
        <w:rPr>
          <w:rFonts w:hint="eastAsia"/>
          <w:b/>
        </w:rPr>
        <w:t>5.2.3</w:t>
      </w:r>
    </w:p>
    <w:p w:rsidR="001B02E6" w:rsidRPr="00313AC3" w:rsidRDefault="001B02E6" w:rsidP="00054CA6">
      <w:pPr>
        <w:pStyle w:val="3"/>
      </w:pPr>
      <w:r>
        <w:rPr>
          <w:rFonts w:hint="eastAsia"/>
        </w:rPr>
        <w:t>5.2.5</w:t>
      </w:r>
      <w:bookmarkStart w:id="22" w:name="_Toc395706004"/>
      <w:r>
        <w:rPr>
          <w:rFonts w:hint="eastAsia"/>
        </w:rPr>
        <w:t>校验是否是支付平台通知</w:t>
      </w:r>
      <w:bookmarkEnd w:id="22"/>
    </w:p>
    <w:p w:rsidR="00AF5F04" w:rsidRDefault="00C45B16" w:rsidP="00AF5F04">
      <w:r>
        <w:rPr>
          <w:rFonts w:hint="eastAsia"/>
        </w:rPr>
        <w:tab/>
      </w:r>
      <w:r w:rsidR="00AF5F04">
        <w:rPr>
          <w:rFonts w:hint="eastAsia"/>
        </w:rPr>
        <w:t>验证此次通知信息是否是支付平台服务器发来的信息，以帮助校验反馈回来的数据的</w:t>
      </w:r>
    </w:p>
    <w:p w:rsidR="00AF5F04" w:rsidRDefault="00AF5F04" w:rsidP="00AF5F04">
      <w:r>
        <w:rPr>
          <w:rFonts w:hint="eastAsia"/>
        </w:rPr>
        <w:t>真假性。</w:t>
      </w:r>
    </w:p>
    <w:p w:rsidR="00AF5F04" w:rsidRDefault="00AF5F04" w:rsidP="00AF5F04">
      <w:pPr>
        <w:pStyle w:val="a8"/>
        <w:numPr>
          <w:ilvl w:val="0"/>
          <w:numId w:val="4"/>
        </w:numPr>
        <w:ind w:firstLineChars="0"/>
      </w:pPr>
      <w:r>
        <w:rPr>
          <w:rFonts w:ascii="Calibri" w:hAnsi="Calibri" w:cs="Calibri" w:hint="eastAsia"/>
        </w:rPr>
        <w:t>工作原理</w:t>
      </w:r>
    </w:p>
    <w:p w:rsidR="007A4E8D" w:rsidRDefault="0081060E" w:rsidP="007A4E8D">
      <w:pPr>
        <w:pStyle w:val="a8"/>
        <w:ind w:left="420" w:firstLineChars="0" w:firstLine="0"/>
      </w:pPr>
      <w:r>
        <w:rPr>
          <w:rFonts w:hint="eastAsia"/>
        </w:rPr>
        <w:tab/>
      </w:r>
      <w:r w:rsidR="00AF5F04">
        <w:rPr>
          <w:rFonts w:hint="eastAsia"/>
        </w:rPr>
        <w:t>获取支付平台返回数据之一的通知校验</w:t>
      </w:r>
      <w:r w:rsidR="00AF5F04">
        <w:rPr>
          <w:rFonts w:hint="eastAsia"/>
        </w:rPr>
        <w:t>ID</w:t>
      </w:r>
      <w:r w:rsidR="00AF5F04">
        <w:rPr>
          <w:rFonts w:hint="eastAsia"/>
        </w:rPr>
        <w:t>（</w:t>
      </w:r>
      <w:r w:rsidR="00E12DEC">
        <w:rPr>
          <w:rFonts w:hint="eastAsia"/>
        </w:rPr>
        <w:t>notifyId</w:t>
      </w:r>
      <w:r w:rsidR="00AF5F04">
        <w:rPr>
          <w:rFonts w:hint="eastAsia"/>
        </w:rPr>
        <w:t>），按照支付平台要求的格式拼</w:t>
      </w:r>
      <w:r w:rsidR="00AF5F04">
        <w:rPr>
          <w:rFonts w:hint="eastAsia"/>
        </w:rPr>
        <w:lastRenderedPageBreak/>
        <w:t>接成要请求的链接，其中</w:t>
      </w:r>
      <w:r w:rsidR="00451BE4">
        <w:rPr>
          <w:rFonts w:hint="eastAsia"/>
        </w:rPr>
        <w:t>orderTradeNo</w:t>
      </w:r>
      <w:r w:rsidR="00AF5F04">
        <w:rPr>
          <w:rFonts w:hint="eastAsia"/>
        </w:rPr>
        <w:t>为支付平台返回给业务平台的支付平台订单流水号，</w:t>
      </w:r>
      <w:r w:rsidR="00AF5F04">
        <w:rPr>
          <w:rFonts w:hint="eastAsia"/>
        </w:rPr>
        <w:t>notifyId</w:t>
      </w:r>
      <w:r w:rsidR="00AF5F04">
        <w:rPr>
          <w:rFonts w:hint="eastAsia"/>
        </w:rPr>
        <w:t>为支付平台对于的返回参数。如：</w:t>
      </w:r>
      <w:bookmarkStart w:id="23" w:name="OLE_LINK5"/>
      <w:bookmarkStart w:id="24" w:name="OLE_LINK6"/>
    </w:p>
    <w:p w:rsidR="00AF5F04" w:rsidRDefault="00AF5F04" w:rsidP="00101775">
      <w:pPr>
        <w:pStyle w:val="a8"/>
        <w:ind w:left="420" w:firstLineChars="0" w:firstLine="0"/>
        <w:jc w:val="left"/>
      </w:pPr>
      <w:r>
        <w:t>https://</w:t>
      </w:r>
      <w:r>
        <w:rPr>
          <w:rFonts w:hint="eastAsia"/>
        </w:rPr>
        <w:t>pay.</w:t>
      </w:r>
      <w:r w:rsidR="00237963">
        <w:rPr>
          <w:rFonts w:hint="eastAsia"/>
        </w:rPr>
        <w:t>wangfujing.com</w:t>
      </w:r>
      <w:r w:rsidR="00DB3B4D">
        <w:t xml:space="preserve"> </w:t>
      </w:r>
      <w:r>
        <w:t>/</w:t>
      </w:r>
      <w:r w:rsidR="00205F7E">
        <w:rPr>
          <w:rFonts w:hint="eastAsia"/>
        </w:rPr>
        <w:t>api</w:t>
      </w:r>
      <w:r>
        <w:rPr>
          <w:rFonts w:hint="eastAsia"/>
        </w:rPr>
        <w:t>/</w:t>
      </w:r>
      <w:r w:rsidRPr="0072215B">
        <w:t>verifyNotifyId</w:t>
      </w:r>
      <w:r>
        <w:rPr>
          <w:rFonts w:hint="eastAsia"/>
        </w:rPr>
        <w:t>.do</w:t>
      </w:r>
      <w:bookmarkEnd w:id="23"/>
      <w:bookmarkEnd w:id="24"/>
      <w:r>
        <w:rPr>
          <w:rFonts w:hint="eastAsia"/>
        </w:rPr>
        <w:t>?</w:t>
      </w:r>
      <w:r w:rsidR="00237963" w:rsidRPr="00237963">
        <w:rPr>
          <w:rFonts w:hint="eastAsia"/>
        </w:rPr>
        <w:t xml:space="preserve"> </w:t>
      </w:r>
      <w:r w:rsidR="00237963">
        <w:rPr>
          <w:rFonts w:hint="eastAsia"/>
        </w:rPr>
        <w:t>orderTradeNo</w:t>
      </w:r>
      <w:r>
        <w:t>=20130424101004104528</w:t>
      </w:r>
      <w:r>
        <w:rPr>
          <w:rFonts w:hint="eastAsia"/>
        </w:rPr>
        <w:t>16</w:t>
      </w:r>
      <w:r w:rsidRPr="0072215B">
        <w:t>4</w:t>
      </w:r>
      <w:r>
        <w:rPr>
          <w:rFonts w:hint="eastAsia"/>
        </w:rPr>
        <w:t>&amp;</w:t>
      </w:r>
      <w:r>
        <w:t>notify</w:t>
      </w:r>
      <w:r>
        <w:rPr>
          <w:rFonts w:hint="eastAsia"/>
        </w:rPr>
        <w:t>I</w:t>
      </w:r>
      <w:r>
        <w:t>d=</w:t>
      </w:r>
      <w:r w:rsidRPr="0072215B">
        <w:t>e037c198f9ca4f9a87962f8eae776825</w:t>
      </w:r>
    </w:p>
    <w:p w:rsidR="0081060E" w:rsidRDefault="00AF5F04" w:rsidP="0081060E">
      <w:pPr>
        <w:ind w:firstLineChars="200" w:firstLine="420"/>
      </w:pPr>
      <w:r>
        <w:rPr>
          <w:rFonts w:hint="eastAsia"/>
        </w:rPr>
        <w:t>返回的信息即为验证是否成功，</w:t>
      </w:r>
      <w:r w:rsidR="004F35C8">
        <w:rPr>
          <w:rFonts w:hint="eastAsia"/>
        </w:rPr>
        <w:t>返回</w:t>
      </w:r>
      <w:r w:rsidR="004F35C8">
        <w:rPr>
          <w:rFonts w:hint="eastAsia"/>
        </w:rPr>
        <w:t>true</w:t>
      </w:r>
      <w:r w:rsidR="004F35C8">
        <w:rPr>
          <w:rFonts w:hint="eastAsia"/>
        </w:rPr>
        <w:t>表示成功，返回</w:t>
      </w:r>
      <w:r w:rsidR="004F35C8">
        <w:rPr>
          <w:rFonts w:hint="eastAsia"/>
        </w:rPr>
        <w:t>false</w:t>
      </w:r>
      <w:r w:rsidR="004F35C8">
        <w:rPr>
          <w:rFonts w:hint="eastAsia"/>
        </w:rPr>
        <w:t>表示失败</w:t>
      </w:r>
    </w:p>
    <w:p w:rsidR="00AF5F04" w:rsidRDefault="0081060E" w:rsidP="0081060E">
      <w:pPr>
        <w:ind w:firstLineChars="200" w:firstLine="420"/>
      </w:pPr>
      <w:r>
        <w:rPr>
          <w:rFonts w:hint="eastAsia"/>
        </w:rPr>
        <w:tab/>
      </w:r>
      <w:r w:rsidR="00AF5F04">
        <w:rPr>
          <w:rFonts w:hint="eastAsia"/>
        </w:rPr>
        <w:t>通过访问这个请求链接，利用编程方法来模拟</w:t>
      </w:r>
      <w:r w:rsidR="00AD4FFD">
        <w:rPr>
          <w:rFonts w:hint="eastAsia"/>
        </w:rPr>
        <w:t>https</w:t>
      </w:r>
      <w:r w:rsidR="00AF5F04">
        <w:rPr>
          <w:rFonts w:hint="eastAsia"/>
        </w:rPr>
        <w:t>请求与支付平台服务器进行交</w:t>
      </w:r>
      <w:r>
        <w:rPr>
          <w:rFonts w:hint="eastAsia"/>
        </w:rPr>
        <w:tab/>
      </w:r>
      <w:r w:rsidR="00AF5F04">
        <w:rPr>
          <w:rFonts w:hint="eastAsia"/>
        </w:rPr>
        <w:t>互，获得支付平台服务器上处理的结果。如果获得的信息是</w:t>
      </w:r>
      <w:r w:rsidR="00AF5F04">
        <w:rPr>
          <w:rFonts w:hint="eastAsia"/>
        </w:rPr>
        <w:t>true</w:t>
      </w:r>
      <w:r w:rsidR="00AF5F04">
        <w:rPr>
          <w:rFonts w:hint="eastAsia"/>
        </w:rPr>
        <w:t>，则校验成功；如果获</w:t>
      </w:r>
      <w:r>
        <w:rPr>
          <w:rFonts w:hint="eastAsia"/>
        </w:rPr>
        <w:tab/>
      </w:r>
      <w:r w:rsidR="00AF5F04">
        <w:rPr>
          <w:rFonts w:hint="eastAsia"/>
        </w:rPr>
        <w:t>得的信息是其他，则校验失败。</w:t>
      </w:r>
    </w:p>
    <w:p w:rsidR="0096016A" w:rsidRPr="00313AC3" w:rsidRDefault="0096016A" w:rsidP="00054CA6">
      <w:pPr>
        <w:pStyle w:val="3"/>
      </w:pPr>
      <w:r>
        <w:rPr>
          <w:rFonts w:hint="eastAsia"/>
        </w:rPr>
        <w:t>5.2.6</w:t>
      </w:r>
      <w:r>
        <w:rPr>
          <w:rFonts w:hint="eastAsia"/>
        </w:rPr>
        <w:t>单笔交易查询</w:t>
      </w:r>
    </w:p>
    <w:p w:rsidR="001951B7" w:rsidRDefault="001951B7" w:rsidP="001951B7">
      <w:r>
        <w:rPr>
          <w:rFonts w:hint="eastAsia"/>
        </w:rPr>
        <w:t>命令类型</w:t>
      </w:r>
      <w:r>
        <w:rPr>
          <w:rFonts w:hint="eastAsia"/>
        </w:rPr>
        <w:t>:singleTradeQuery</w:t>
      </w:r>
    </w:p>
    <w:p w:rsidR="00C33459" w:rsidRDefault="008B7C01" w:rsidP="001951B7">
      <w:r>
        <w:rPr>
          <w:rFonts w:hint="eastAsia"/>
        </w:rPr>
        <w:t>请求参数：</w:t>
      </w:r>
    </w:p>
    <w:tbl>
      <w:tblPr>
        <w:tblStyle w:val="a9"/>
        <w:tblW w:w="8613" w:type="dxa"/>
        <w:tblLook w:val="04A0"/>
      </w:tblPr>
      <w:tblGrid>
        <w:gridCol w:w="1616"/>
        <w:gridCol w:w="1611"/>
        <w:gridCol w:w="1100"/>
        <w:gridCol w:w="1345"/>
        <w:gridCol w:w="1333"/>
        <w:gridCol w:w="1608"/>
      </w:tblGrid>
      <w:tr w:rsidR="00762D82" w:rsidTr="003741E8">
        <w:tc>
          <w:tcPr>
            <w:tcW w:w="1616" w:type="dxa"/>
            <w:tcBorders>
              <w:bottom w:val="single" w:sz="4" w:space="0" w:color="000000" w:themeColor="text1"/>
            </w:tcBorders>
            <w:shd w:val="clear" w:color="auto" w:fill="BFBFBF" w:themeFill="background1" w:themeFillShade="BF"/>
          </w:tcPr>
          <w:p w:rsidR="00762D82" w:rsidRPr="00253452" w:rsidRDefault="00762D82" w:rsidP="00EC7B75">
            <w:pPr>
              <w:jc w:val="center"/>
              <w:rPr>
                <w:b/>
              </w:rPr>
            </w:pPr>
            <w:r w:rsidRPr="00253452">
              <w:rPr>
                <w:rFonts w:hint="eastAsia"/>
                <w:b/>
              </w:rPr>
              <w:t>参数</w:t>
            </w:r>
          </w:p>
        </w:tc>
        <w:tc>
          <w:tcPr>
            <w:tcW w:w="1611" w:type="dxa"/>
            <w:tcBorders>
              <w:bottom w:val="single" w:sz="4" w:space="0" w:color="000000" w:themeColor="text1"/>
            </w:tcBorders>
            <w:shd w:val="clear" w:color="auto" w:fill="BFBFBF" w:themeFill="background1" w:themeFillShade="BF"/>
          </w:tcPr>
          <w:p w:rsidR="00762D82" w:rsidRPr="00253452" w:rsidRDefault="00762D82" w:rsidP="00EC7B75">
            <w:pPr>
              <w:jc w:val="center"/>
              <w:rPr>
                <w:b/>
              </w:rPr>
            </w:pPr>
            <w:r w:rsidRPr="00253452">
              <w:rPr>
                <w:rFonts w:hint="eastAsia"/>
                <w:b/>
              </w:rPr>
              <w:t>含义</w:t>
            </w:r>
          </w:p>
        </w:tc>
        <w:tc>
          <w:tcPr>
            <w:tcW w:w="1100" w:type="dxa"/>
            <w:tcBorders>
              <w:bottom w:val="single" w:sz="4" w:space="0" w:color="000000" w:themeColor="text1"/>
            </w:tcBorders>
            <w:shd w:val="clear" w:color="auto" w:fill="BFBFBF" w:themeFill="background1" w:themeFillShade="BF"/>
          </w:tcPr>
          <w:p w:rsidR="00762D82" w:rsidRPr="00253452" w:rsidRDefault="00762D82" w:rsidP="00EC7B75">
            <w:pPr>
              <w:jc w:val="center"/>
              <w:rPr>
                <w:b/>
              </w:rPr>
            </w:pPr>
            <w:r w:rsidRPr="00253452">
              <w:rPr>
                <w:rFonts w:hint="eastAsia"/>
                <w:b/>
              </w:rPr>
              <w:t>类型</w:t>
            </w:r>
          </w:p>
        </w:tc>
        <w:tc>
          <w:tcPr>
            <w:tcW w:w="1345" w:type="dxa"/>
            <w:tcBorders>
              <w:bottom w:val="single" w:sz="4" w:space="0" w:color="000000" w:themeColor="text1"/>
            </w:tcBorders>
            <w:shd w:val="clear" w:color="auto" w:fill="BFBFBF" w:themeFill="background1" w:themeFillShade="BF"/>
          </w:tcPr>
          <w:p w:rsidR="00762D82" w:rsidRPr="00253452" w:rsidRDefault="00762D82" w:rsidP="00EC7B75">
            <w:pPr>
              <w:jc w:val="center"/>
              <w:rPr>
                <w:b/>
              </w:rPr>
            </w:pPr>
            <w:r w:rsidRPr="00253452">
              <w:rPr>
                <w:rFonts w:hint="eastAsia"/>
                <w:b/>
              </w:rPr>
              <w:t>长度</w:t>
            </w:r>
          </w:p>
        </w:tc>
        <w:tc>
          <w:tcPr>
            <w:tcW w:w="1333" w:type="dxa"/>
            <w:tcBorders>
              <w:bottom w:val="single" w:sz="4" w:space="0" w:color="000000" w:themeColor="text1"/>
            </w:tcBorders>
            <w:shd w:val="clear" w:color="auto" w:fill="BFBFBF" w:themeFill="background1" w:themeFillShade="BF"/>
          </w:tcPr>
          <w:p w:rsidR="00762D82" w:rsidRPr="007D05C5" w:rsidRDefault="00762D82" w:rsidP="00EC7B75">
            <w:pPr>
              <w:jc w:val="center"/>
              <w:rPr>
                <w:b/>
              </w:rPr>
            </w:pPr>
            <w:r w:rsidRPr="007D05C5">
              <w:rPr>
                <w:rFonts w:hint="eastAsia"/>
                <w:b/>
              </w:rPr>
              <w:t>必填</w:t>
            </w:r>
          </w:p>
        </w:tc>
        <w:tc>
          <w:tcPr>
            <w:tcW w:w="1608" w:type="dxa"/>
            <w:tcBorders>
              <w:bottom w:val="single" w:sz="4" w:space="0" w:color="000000" w:themeColor="text1"/>
            </w:tcBorders>
            <w:shd w:val="clear" w:color="auto" w:fill="BFBFBF" w:themeFill="background1" w:themeFillShade="BF"/>
          </w:tcPr>
          <w:p w:rsidR="00762D82" w:rsidRPr="007D05C5" w:rsidRDefault="00762D82" w:rsidP="00EC7B75">
            <w:pPr>
              <w:jc w:val="center"/>
              <w:rPr>
                <w:b/>
              </w:rPr>
            </w:pPr>
            <w:r w:rsidRPr="007D05C5">
              <w:rPr>
                <w:rFonts w:hint="eastAsia"/>
                <w:b/>
              </w:rPr>
              <w:t>说明</w:t>
            </w:r>
          </w:p>
        </w:tc>
      </w:tr>
      <w:tr w:rsidR="00762D82" w:rsidRPr="007D05C5" w:rsidTr="003741E8">
        <w:tc>
          <w:tcPr>
            <w:tcW w:w="1616" w:type="dxa"/>
            <w:shd w:val="clear" w:color="auto" w:fill="auto"/>
          </w:tcPr>
          <w:p w:rsidR="00762D82" w:rsidRPr="007D05C5" w:rsidRDefault="00762D82" w:rsidP="00EC7B75">
            <w:pPr>
              <w:tabs>
                <w:tab w:val="left" w:pos="390"/>
              </w:tabs>
              <w:jc w:val="center"/>
            </w:pPr>
            <w:r>
              <w:rPr>
                <w:rFonts w:hint="eastAsia"/>
              </w:rPr>
              <w:t>bpId</w:t>
            </w:r>
          </w:p>
        </w:tc>
        <w:tc>
          <w:tcPr>
            <w:tcW w:w="1611" w:type="dxa"/>
            <w:shd w:val="clear" w:color="auto" w:fill="auto"/>
          </w:tcPr>
          <w:p w:rsidR="00762D82" w:rsidRPr="007D05C5" w:rsidRDefault="00762D82" w:rsidP="00EC7B75">
            <w:pPr>
              <w:jc w:val="center"/>
            </w:pPr>
            <w:r>
              <w:rPr>
                <w:rFonts w:hint="eastAsia"/>
              </w:rPr>
              <w:t>业务平台</w:t>
            </w:r>
            <w:r>
              <w:rPr>
                <w:rFonts w:hint="eastAsia"/>
              </w:rPr>
              <w:t>ID</w:t>
            </w:r>
          </w:p>
        </w:tc>
        <w:tc>
          <w:tcPr>
            <w:tcW w:w="1100" w:type="dxa"/>
            <w:shd w:val="clear" w:color="auto" w:fill="auto"/>
          </w:tcPr>
          <w:p w:rsidR="00762D82" w:rsidRPr="007D05C5" w:rsidRDefault="00762D82" w:rsidP="00EC7B75">
            <w:pPr>
              <w:jc w:val="center"/>
            </w:pPr>
            <w:r>
              <w:rPr>
                <w:rFonts w:hint="eastAsia"/>
              </w:rPr>
              <w:t>String</w:t>
            </w:r>
          </w:p>
        </w:tc>
        <w:tc>
          <w:tcPr>
            <w:tcW w:w="1345" w:type="dxa"/>
            <w:shd w:val="clear" w:color="auto" w:fill="auto"/>
          </w:tcPr>
          <w:p w:rsidR="00762D82" w:rsidRPr="007D05C5" w:rsidRDefault="00762D82" w:rsidP="00EC7B75">
            <w:pPr>
              <w:jc w:val="center"/>
            </w:pPr>
            <w:r>
              <w:rPr>
                <w:rFonts w:hint="eastAsia"/>
              </w:rPr>
              <w:t>16</w:t>
            </w:r>
          </w:p>
        </w:tc>
        <w:tc>
          <w:tcPr>
            <w:tcW w:w="1333" w:type="dxa"/>
            <w:shd w:val="clear" w:color="auto" w:fill="auto"/>
          </w:tcPr>
          <w:p w:rsidR="00762D82" w:rsidRPr="007D05C5" w:rsidRDefault="00762D82" w:rsidP="00EC7B75">
            <w:pPr>
              <w:jc w:val="center"/>
            </w:pPr>
            <w:r>
              <w:rPr>
                <w:rFonts w:hint="eastAsia"/>
              </w:rPr>
              <w:t>是</w:t>
            </w:r>
          </w:p>
        </w:tc>
        <w:tc>
          <w:tcPr>
            <w:tcW w:w="1608" w:type="dxa"/>
            <w:shd w:val="clear" w:color="auto" w:fill="auto"/>
          </w:tcPr>
          <w:p w:rsidR="00762D82" w:rsidRPr="007D05C5" w:rsidRDefault="00762D82" w:rsidP="00EC7B75">
            <w:pPr>
              <w:jc w:val="center"/>
            </w:pPr>
            <w:r>
              <w:rPr>
                <w:rFonts w:hint="eastAsia"/>
              </w:rPr>
              <w:t>分配给业务系统的标识</w:t>
            </w:r>
          </w:p>
        </w:tc>
      </w:tr>
      <w:tr w:rsidR="00762D82" w:rsidRPr="007D05C5" w:rsidTr="003741E8">
        <w:tc>
          <w:tcPr>
            <w:tcW w:w="1616" w:type="dxa"/>
          </w:tcPr>
          <w:p w:rsidR="00762D82" w:rsidRPr="007D05C5" w:rsidRDefault="00762D82" w:rsidP="00EC7B75">
            <w:pPr>
              <w:jc w:val="center"/>
            </w:pPr>
            <w:r>
              <w:rPr>
                <w:rFonts w:hint="eastAsia"/>
              </w:rPr>
              <w:t>bpOrderId</w:t>
            </w:r>
          </w:p>
        </w:tc>
        <w:tc>
          <w:tcPr>
            <w:tcW w:w="1611" w:type="dxa"/>
          </w:tcPr>
          <w:p w:rsidR="00762D82" w:rsidRPr="007D05C5" w:rsidRDefault="001656B8" w:rsidP="00EC7B75">
            <w:pPr>
              <w:jc w:val="center"/>
            </w:pPr>
            <w:r>
              <w:rPr>
                <w:rFonts w:hint="eastAsia"/>
              </w:rPr>
              <w:t>业务平台订单编号</w:t>
            </w:r>
          </w:p>
        </w:tc>
        <w:tc>
          <w:tcPr>
            <w:tcW w:w="1100" w:type="dxa"/>
          </w:tcPr>
          <w:p w:rsidR="00762D82" w:rsidRPr="007D05C5" w:rsidRDefault="00762D82" w:rsidP="00EC7B75">
            <w:pPr>
              <w:jc w:val="center"/>
            </w:pPr>
            <w:r>
              <w:rPr>
                <w:rFonts w:hint="eastAsia"/>
              </w:rPr>
              <w:t>Number</w:t>
            </w:r>
          </w:p>
        </w:tc>
        <w:tc>
          <w:tcPr>
            <w:tcW w:w="1345" w:type="dxa"/>
          </w:tcPr>
          <w:p w:rsidR="00762D82" w:rsidRPr="007D05C5" w:rsidRDefault="00762D82" w:rsidP="00EC7B75">
            <w:pPr>
              <w:jc w:val="center"/>
            </w:pPr>
            <w:r>
              <w:rPr>
                <w:rFonts w:hint="eastAsia"/>
              </w:rPr>
              <w:t>100</w:t>
            </w:r>
          </w:p>
        </w:tc>
        <w:tc>
          <w:tcPr>
            <w:tcW w:w="1333" w:type="dxa"/>
          </w:tcPr>
          <w:p w:rsidR="00762D82" w:rsidRPr="007D05C5" w:rsidRDefault="00762D82" w:rsidP="00EC7B75">
            <w:pPr>
              <w:jc w:val="center"/>
            </w:pPr>
            <w:r>
              <w:rPr>
                <w:rFonts w:hint="eastAsia"/>
              </w:rPr>
              <w:t>是</w:t>
            </w:r>
          </w:p>
        </w:tc>
        <w:tc>
          <w:tcPr>
            <w:tcW w:w="1608" w:type="dxa"/>
          </w:tcPr>
          <w:p w:rsidR="00762D82" w:rsidRPr="007D05C5" w:rsidRDefault="00762D82" w:rsidP="00EC7B75">
            <w:pPr>
              <w:jc w:val="center"/>
            </w:pPr>
            <w:r>
              <w:rPr>
                <w:rFonts w:hint="eastAsia"/>
              </w:rPr>
              <w:t>业务系统的订单唯一标识</w:t>
            </w:r>
          </w:p>
        </w:tc>
      </w:tr>
    </w:tbl>
    <w:p w:rsidR="00762D82" w:rsidRPr="00762D82" w:rsidRDefault="00762D82" w:rsidP="001951B7"/>
    <w:p w:rsidR="00800B6D" w:rsidRDefault="008B7C01" w:rsidP="00800B6D">
      <w:r>
        <w:rPr>
          <w:rFonts w:hint="eastAsia"/>
        </w:rPr>
        <w:t>返回值：</w:t>
      </w:r>
    </w:p>
    <w:tbl>
      <w:tblPr>
        <w:tblStyle w:val="a9"/>
        <w:tblW w:w="8613" w:type="dxa"/>
        <w:tblLook w:val="04A0"/>
      </w:tblPr>
      <w:tblGrid>
        <w:gridCol w:w="1776"/>
        <w:gridCol w:w="1167"/>
        <w:gridCol w:w="1046"/>
        <w:gridCol w:w="1047"/>
        <w:gridCol w:w="1001"/>
        <w:gridCol w:w="2576"/>
      </w:tblGrid>
      <w:tr w:rsidR="00860733" w:rsidTr="00860733">
        <w:tc>
          <w:tcPr>
            <w:tcW w:w="1776" w:type="dxa"/>
            <w:tcBorders>
              <w:bottom w:val="single" w:sz="4" w:space="0" w:color="000000" w:themeColor="text1"/>
            </w:tcBorders>
            <w:shd w:val="clear" w:color="auto" w:fill="BFBFBF" w:themeFill="background1" w:themeFillShade="BF"/>
          </w:tcPr>
          <w:p w:rsidR="007A0BE7" w:rsidRPr="00253452" w:rsidRDefault="007A0BE7" w:rsidP="00EC7B75">
            <w:pPr>
              <w:jc w:val="center"/>
              <w:rPr>
                <w:b/>
              </w:rPr>
            </w:pPr>
            <w:r w:rsidRPr="00253452">
              <w:rPr>
                <w:rFonts w:hint="eastAsia"/>
                <w:b/>
              </w:rPr>
              <w:t>参数</w:t>
            </w:r>
          </w:p>
        </w:tc>
        <w:tc>
          <w:tcPr>
            <w:tcW w:w="1167" w:type="dxa"/>
            <w:tcBorders>
              <w:bottom w:val="single" w:sz="4" w:space="0" w:color="000000" w:themeColor="text1"/>
            </w:tcBorders>
            <w:shd w:val="clear" w:color="auto" w:fill="BFBFBF" w:themeFill="background1" w:themeFillShade="BF"/>
          </w:tcPr>
          <w:p w:rsidR="007A0BE7" w:rsidRPr="00253452" w:rsidRDefault="007A0BE7" w:rsidP="00EC7B75">
            <w:pPr>
              <w:jc w:val="center"/>
              <w:rPr>
                <w:b/>
              </w:rPr>
            </w:pPr>
            <w:r w:rsidRPr="00253452">
              <w:rPr>
                <w:rFonts w:hint="eastAsia"/>
                <w:b/>
              </w:rPr>
              <w:t>含义</w:t>
            </w:r>
          </w:p>
        </w:tc>
        <w:tc>
          <w:tcPr>
            <w:tcW w:w="1046" w:type="dxa"/>
            <w:tcBorders>
              <w:bottom w:val="single" w:sz="4" w:space="0" w:color="000000" w:themeColor="text1"/>
            </w:tcBorders>
            <w:shd w:val="clear" w:color="auto" w:fill="BFBFBF" w:themeFill="background1" w:themeFillShade="BF"/>
          </w:tcPr>
          <w:p w:rsidR="007A0BE7" w:rsidRPr="00253452" w:rsidRDefault="007A0BE7" w:rsidP="00EC7B75">
            <w:pPr>
              <w:jc w:val="center"/>
              <w:rPr>
                <w:b/>
              </w:rPr>
            </w:pPr>
            <w:r w:rsidRPr="00253452">
              <w:rPr>
                <w:rFonts w:hint="eastAsia"/>
                <w:b/>
              </w:rPr>
              <w:t>类型</w:t>
            </w:r>
          </w:p>
        </w:tc>
        <w:tc>
          <w:tcPr>
            <w:tcW w:w="1047" w:type="dxa"/>
            <w:tcBorders>
              <w:bottom w:val="single" w:sz="4" w:space="0" w:color="000000" w:themeColor="text1"/>
            </w:tcBorders>
            <w:shd w:val="clear" w:color="auto" w:fill="BFBFBF" w:themeFill="background1" w:themeFillShade="BF"/>
          </w:tcPr>
          <w:p w:rsidR="007A0BE7" w:rsidRPr="00253452" w:rsidRDefault="007A0BE7" w:rsidP="00EC7B75">
            <w:pPr>
              <w:jc w:val="center"/>
              <w:rPr>
                <w:b/>
              </w:rPr>
            </w:pPr>
            <w:r w:rsidRPr="00253452">
              <w:rPr>
                <w:rFonts w:hint="eastAsia"/>
                <w:b/>
              </w:rPr>
              <w:t>长度</w:t>
            </w:r>
          </w:p>
        </w:tc>
        <w:tc>
          <w:tcPr>
            <w:tcW w:w="1001" w:type="dxa"/>
            <w:tcBorders>
              <w:bottom w:val="single" w:sz="4" w:space="0" w:color="000000" w:themeColor="text1"/>
            </w:tcBorders>
            <w:shd w:val="clear" w:color="auto" w:fill="BFBFBF" w:themeFill="background1" w:themeFillShade="BF"/>
          </w:tcPr>
          <w:p w:rsidR="007A0BE7" w:rsidRPr="007D05C5" w:rsidRDefault="007A0BE7" w:rsidP="00EC7B75">
            <w:pPr>
              <w:jc w:val="center"/>
              <w:rPr>
                <w:b/>
              </w:rPr>
            </w:pPr>
            <w:r w:rsidRPr="007D05C5">
              <w:rPr>
                <w:rFonts w:hint="eastAsia"/>
                <w:b/>
              </w:rPr>
              <w:t>必填</w:t>
            </w:r>
          </w:p>
        </w:tc>
        <w:tc>
          <w:tcPr>
            <w:tcW w:w="2576" w:type="dxa"/>
            <w:tcBorders>
              <w:bottom w:val="single" w:sz="4" w:space="0" w:color="000000" w:themeColor="text1"/>
            </w:tcBorders>
            <w:shd w:val="clear" w:color="auto" w:fill="BFBFBF" w:themeFill="background1" w:themeFillShade="BF"/>
          </w:tcPr>
          <w:p w:rsidR="007A0BE7" w:rsidRPr="007D05C5" w:rsidRDefault="007A0BE7" w:rsidP="00EC7B75">
            <w:pPr>
              <w:jc w:val="center"/>
              <w:rPr>
                <w:b/>
              </w:rPr>
            </w:pPr>
            <w:r w:rsidRPr="007D05C5">
              <w:rPr>
                <w:rFonts w:hint="eastAsia"/>
                <w:b/>
              </w:rPr>
              <w:t>说明</w:t>
            </w:r>
          </w:p>
        </w:tc>
      </w:tr>
      <w:tr w:rsidR="007A0BE7" w:rsidRPr="007D05C5" w:rsidTr="00860733">
        <w:tc>
          <w:tcPr>
            <w:tcW w:w="1776" w:type="dxa"/>
            <w:shd w:val="clear" w:color="auto" w:fill="auto"/>
          </w:tcPr>
          <w:p w:rsidR="007A0BE7" w:rsidRPr="007D05C5" w:rsidRDefault="007A0BE7" w:rsidP="00EC7B75">
            <w:pPr>
              <w:tabs>
                <w:tab w:val="left" w:pos="390"/>
              </w:tabs>
              <w:jc w:val="center"/>
            </w:pPr>
            <w:r>
              <w:rPr>
                <w:rFonts w:hint="eastAsia"/>
              </w:rPr>
              <w:t>isSuccess</w:t>
            </w:r>
          </w:p>
        </w:tc>
        <w:tc>
          <w:tcPr>
            <w:tcW w:w="1167" w:type="dxa"/>
            <w:shd w:val="clear" w:color="auto" w:fill="auto"/>
          </w:tcPr>
          <w:p w:rsidR="007A0BE7" w:rsidRPr="007D05C5" w:rsidRDefault="007A0BE7" w:rsidP="00EC7B75">
            <w:pPr>
              <w:jc w:val="center"/>
            </w:pPr>
            <w:r>
              <w:rPr>
                <w:rFonts w:hint="eastAsia"/>
              </w:rPr>
              <w:t>创建订单成功标识</w:t>
            </w:r>
          </w:p>
        </w:tc>
        <w:tc>
          <w:tcPr>
            <w:tcW w:w="1046" w:type="dxa"/>
            <w:shd w:val="clear" w:color="auto" w:fill="auto"/>
          </w:tcPr>
          <w:p w:rsidR="007A0BE7" w:rsidRPr="007D05C5" w:rsidRDefault="007A0BE7" w:rsidP="00EC7B75">
            <w:pPr>
              <w:jc w:val="center"/>
            </w:pPr>
            <w:r>
              <w:rPr>
                <w:rFonts w:hint="eastAsia"/>
              </w:rPr>
              <w:t>String</w:t>
            </w:r>
          </w:p>
        </w:tc>
        <w:tc>
          <w:tcPr>
            <w:tcW w:w="1047" w:type="dxa"/>
            <w:shd w:val="clear" w:color="auto" w:fill="auto"/>
          </w:tcPr>
          <w:p w:rsidR="007A0BE7" w:rsidRPr="007D05C5" w:rsidRDefault="007A0BE7" w:rsidP="00EC7B75">
            <w:pPr>
              <w:jc w:val="center"/>
            </w:pPr>
            <w:r>
              <w:rPr>
                <w:rFonts w:hint="eastAsia"/>
              </w:rPr>
              <w:t>20</w:t>
            </w:r>
          </w:p>
        </w:tc>
        <w:tc>
          <w:tcPr>
            <w:tcW w:w="1001" w:type="dxa"/>
            <w:shd w:val="clear" w:color="auto" w:fill="auto"/>
          </w:tcPr>
          <w:p w:rsidR="007A0BE7" w:rsidRPr="007D05C5" w:rsidRDefault="007A0BE7" w:rsidP="00EC7B75">
            <w:pPr>
              <w:jc w:val="center"/>
            </w:pPr>
            <w:r>
              <w:rPr>
                <w:rFonts w:hint="eastAsia"/>
              </w:rPr>
              <w:t>是</w:t>
            </w:r>
          </w:p>
        </w:tc>
        <w:tc>
          <w:tcPr>
            <w:tcW w:w="2576" w:type="dxa"/>
            <w:shd w:val="clear" w:color="auto" w:fill="auto"/>
          </w:tcPr>
          <w:p w:rsidR="007A0BE7" w:rsidRDefault="007A0BE7" w:rsidP="00EC7B75">
            <w:pPr>
              <w:jc w:val="center"/>
            </w:pPr>
            <w:r>
              <w:rPr>
                <w:rFonts w:hint="eastAsia"/>
              </w:rPr>
              <w:t>成功</w:t>
            </w:r>
            <w:r>
              <w:rPr>
                <w:rFonts w:hint="eastAsia"/>
              </w:rPr>
              <w:t>:true</w:t>
            </w:r>
          </w:p>
          <w:p w:rsidR="007A0BE7" w:rsidRPr="007D05C5" w:rsidRDefault="007A0BE7" w:rsidP="00EC7B75">
            <w:pPr>
              <w:jc w:val="center"/>
            </w:pPr>
            <w:r>
              <w:rPr>
                <w:rFonts w:hint="eastAsia"/>
              </w:rPr>
              <w:t>失败</w:t>
            </w:r>
            <w:r>
              <w:rPr>
                <w:rFonts w:hint="eastAsia"/>
              </w:rPr>
              <w:t>:false</w:t>
            </w:r>
          </w:p>
        </w:tc>
      </w:tr>
      <w:tr w:rsidR="007A0BE7" w:rsidRPr="007D05C5" w:rsidTr="00860733">
        <w:tc>
          <w:tcPr>
            <w:tcW w:w="1776" w:type="dxa"/>
            <w:shd w:val="clear" w:color="auto" w:fill="auto"/>
          </w:tcPr>
          <w:p w:rsidR="007A0BE7" w:rsidRDefault="007A0BE7" w:rsidP="00EC7B75">
            <w:pPr>
              <w:tabs>
                <w:tab w:val="left" w:pos="390"/>
              </w:tabs>
              <w:jc w:val="center"/>
            </w:pPr>
            <w:r>
              <w:rPr>
                <w:rFonts w:hint="eastAsia"/>
              </w:rPr>
              <w:t>errCode</w:t>
            </w:r>
          </w:p>
        </w:tc>
        <w:tc>
          <w:tcPr>
            <w:tcW w:w="1167" w:type="dxa"/>
            <w:shd w:val="clear" w:color="auto" w:fill="auto"/>
          </w:tcPr>
          <w:p w:rsidR="007A0BE7" w:rsidRDefault="007A0BE7" w:rsidP="00EC7B75">
            <w:pPr>
              <w:jc w:val="center"/>
            </w:pPr>
            <w:r>
              <w:rPr>
                <w:rFonts w:hint="eastAsia"/>
              </w:rPr>
              <w:t>接口错误编码</w:t>
            </w:r>
          </w:p>
        </w:tc>
        <w:tc>
          <w:tcPr>
            <w:tcW w:w="1046" w:type="dxa"/>
            <w:shd w:val="clear" w:color="auto" w:fill="auto"/>
          </w:tcPr>
          <w:p w:rsidR="007A0BE7" w:rsidRDefault="007A0BE7" w:rsidP="00EC7B75">
            <w:pPr>
              <w:jc w:val="center"/>
            </w:pPr>
            <w:r>
              <w:rPr>
                <w:rFonts w:hint="eastAsia"/>
              </w:rPr>
              <w:t>String</w:t>
            </w:r>
          </w:p>
        </w:tc>
        <w:tc>
          <w:tcPr>
            <w:tcW w:w="1047" w:type="dxa"/>
            <w:shd w:val="clear" w:color="auto" w:fill="auto"/>
          </w:tcPr>
          <w:p w:rsidR="007A0BE7" w:rsidRDefault="007A0BE7" w:rsidP="00EC7B75">
            <w:pPr>
              <w:jc w:val="center"/>
            </w:pPr>
            <w:r>
              <w:rPr>
                <w:rFonts w:hint="eastAsia"/>
              </w:rPr>
              <w:t>255</w:t>
            </w:r>
          </w:p>
        </w:tc>
        <w:tc>
          <w:tcPr>
            <w:tcW w:w="1001" w:type="dxa"/>
            <w:shd w:val="clear" w:color="auto" w:fill="auto"/>
          </w:tcPr>
          <w:p w:rsidR="007A0BE7" w:rsidRDefault="007A0BE7" w:rsidP="00EC7B75">
            <w:pPr>
              <w:jc w:val="center"/>
            </w:pPr>
            <w:r>
              <w:rPr>
                <w:rFonts w:hint="eastAsia"/>
              </w:rPr>
              <w:t>否</w:t>
            </w:r>
          </w:p>
        </w:tc>
        <w:tc>
          <w:tcPr>
            <w:tcW w:w="2576" w:type="dxa"/>
            <w:shd w:val="clear" w:color="auto" w:fill="auto"/>
          </w:tcPr>
          <w:p w:rsidR="007A0BE7" w:rsidRDefault="00924692" w:rsidP="00924692">
            <w:pPr>
              <w:jc w:val="left"/>
            </w:pPr>
            <w:r>
              <w:rPr>
                <w:rFonts w:hint="eastAsia"/>
              </w:rPr>
              <w:t>失败时的接口错误信息编码</w:t>
            </w:r>
          </w:p>
        </w:tc>
      </w:tr>
      <w:tr w:rsidR="007A0BE7" w:rsidRPr="007D05C5" w:rsidTr="00860733">
        <w:tc>
          <w:tcPr>
            <w:tcW w:w="1776" w:type="dxa"/>
            <w:shd w:val="clear" w:color="auto" w:fill="auto"/>
          </w:tcPr>
          <w:p w:rsidR="007A0BE7" w:rsidRDefault="007A0BE7" w:rsidP="00EC7B75">
            <w:pPr>
              <w:tabs>
                <w:tab w:val="left" w:pos="390"/>
              </w:tabs>
              <w:jc w:val="center"/>
            </w:pPr>
            <w:r>
              <w:rPr>
                <w:rFonts w:hint="eastAsia"/>
              </w:rPr>
              <w:t>errMessage</w:t>
            </w:r>
          </w:p>
        </w:tc>
        <w:tc>
          <w:tcPr>
            <w:tcW w:w="1167" w:type="dxa"/>
            <w:shd w:val="clear" w:color="auto" w:fill="auto"/>
          </w:tcPr>
          <w:p w:rsidR="007A0BE7" w:rsidRDefault="007A0BE7" w:rsidP="00EC7B75">
            <w:pPr>
              <w:jc w:val="center"/>
            </w:pPr>
            <w:r>
              <w:rPr>
                <w:rFonts w:hint="eastAsia"/>
              </w:rPr>
              <w:t>接口反馈消息</w:t>
            </w:r>
          </w:p>
        </w:tc>
        <w:tc>
          <w:tcPr>
            <w:tcW w:w="1046" w:type="dxa"/>
            <w:shd w:val="clear" w:color="auto" w:fill="auto"/>
          </w:tcPr>
          <w:p w:rsidR="007A0BE7" w:rsidRDefault="007A0BE7" w:rsidP="00EC7B75">
            <w:pPr>
              <w:jc w:val="center"/>
            </w:pPr>
            <w:r>
              <w:rPr>
                <w:rFonts w:hint="eastAsia"/>
              </w:rPr>
              <w:t>String</w:t>
            </w:r>
          </w:p>
        </w:tc>
        <w:tc>
          <w:tcPr>
            <w:tcW w:w="1047" w:type="dxa"/>
            <w:shd w:val="clear" w:color="auto" w:fill="auto"/>
          </w:tcPr>
          <w:p w:rsidR="007A0BE7" w:rsidRDefault="007A0BE7" w:rsidP="00EC7B75">
            <w:pPr>
              <w:jc w:val="center"/>
            </w:pPr>
            <w:r>
              <w:rPr>
                <w:rFonts w:hint="eastAsia"/>
              </w:rPr>
              <w:t>255</w:t>
            </w:r>
          </w:p>
        </w:tc>
        <w:tc>
          <w:tcPr>
            <w:tcW w:w="1001" w:type="dxa"/>
            <w:shd w:val="clear" w:color="auto" w:fill="auto"/>
          </w:tcPr>
          <w:p w:rsidR="007A0BE7" w:rsidRDefault="007A0BE7" w:rsidP="00EC7B75">
            <w:pPr>
              <w:jc w:val="center"/>
            </w:pPr>
            <w:r>
              <w:rPr>
                <w:rFonts w:hint="eastAsia"/>
              </w:rPr>
              <w:t>否</w:t>
            </w:r>
          </w:p>
        </w:tc>
        <w:tc>
          <w:tcPr>
            <w:tcW w:w="2576" w:type="dxa"/>
            <w:shd w:val="clear" w:color="auto" w:fill="auto"/>
          </w:tcPr>
          <w:p w:rsidR="007A0BE7" w:rsidRDefault="007A0BE7" w:rsidP="00EC7B75">
            <w:pPr>
              <w:jc w:val="center"/>
            </w:pPr>
            <w:r>
              <w:rPr>
                <w:rFonts w:hint="eastAsia"/>
              </w:rPr>
              <w:t>失败时的接口错误信息提示</w:t>
            </w:r>
          </w:p>
        </w:tc>
      </w:tr>
      <w:tr w:rsidR="00314B6B" w:rsidRPr="007D05C5" w:rsidTr="00860733">
        <w:tc>
          <w:tcPr>
            <w:tcW w:w="1776" w:type="dxa"/>
            <w:shd w:val="clear" w:color="auto" w:fill="auto"/>
          </w:tcPr>
          <w:p w:rsidR="00314B6B" w:rsidRPr="007D05C5" w:rsidRDefault="00314B6B" w:rsidP="00EC7B75">
            <w:pPr>
              <w:tabs>
                <w:tab w:val="left" w:pos="390"/>
              </w:tabs>
              <w:jc w:val="center"/>
            </w:pPr>
            <w:r>
              <w:rPr>
                <w:rFonts w:hint="eastAsia"/>
              </w:rPr>
              <w:t>bpId</w:t>
            </w:r>
          </w:p>
        </w:tc>
        <w:tc>
          <w:tcPr>
            <w:tcW w:w="1167" w:type="dxa"/>
            <w:shd w:val="clear" w:color="auto" w:fill="auto"/>
          </w:tcPr>
          <w:p w:rsidR="00314B6B" w:rsidRPr="007D05C5" w:rsidRDefault="00314B6B" w:rsidP="00EC7B75">
            <w:pPr>
              <w:jc w:val="center"/>
            </w:pPr>
            <w:r>
              <w:rPr>
                <w:rFonts w:hint="eastAsia"/>
              </w:rPr>
              <w:t>业务平台</w:t>
            </w:r>
            <w:r>
              <w:rPr>
                <w:rFonts w:hint="eastAsia"/>
              </w:rPr>
              <w:t>ID</w:t>
            </w:r>
          </w:p>
        </w:tc>
        <w:tc>
          <w:tcPr>
            <w:tcW w:w="1046" w:type="dxa"/>
            <w:shd w:val="clear" w:color="auto" w:fill="auto"/>
          </w:tcPr>
          <w:p w:rsidR="00314B6B" w:rsidRPr="007D05C5" w:rsidRDefault="00314B6B" w:rsidP="00EC7B75">
            <w:pPr>
              <w:jc w:val="center"/>
            </w:pPr>
            <w:r>
              <w:rPr>
                <w:rFonts w:hint="eastAsia"/>
              </w:rPr>
              <w:t>String</w:t>
            </w:r>
          </w:p>
        </w:tc>
        <w:tc>
          <w:tcPr>
            <w:tcW w:w="1047" w:type="dxa"/>
            <w:shd w:val="clear" w:color="auto" w:fill="auto"/>
          </w:tcPr>
          <w:p w:rsidR="00314B6B" w:rsidRPr="007D05C5" w:rsidRDefault="00314B6B" w:rsidP="00EC7B75">
            <w:pPr>
              <w:jc w:val="center"/>
            </w:pPr>
            <w:r>
              <w:rPr>
                <w:rFonts w:hint="eastAsia"/>
              </w:rPr>
              <w:t>16</w:t>
            </w:r>
          </w:p>
        </w:tc>
        <w:tc>
          <w:tcPr>
            <w:tcW w:w="1001" w:type="dxa"/>
            <w:shd w:val="clear" w:color="auto" w:fill="auto"/>
          </w:tcPr>
          <w:p w:rsidR="00314B6B" w:rsidRPr="007D05C5" w:rsidRDefault="00314B6B" w:rsidP="00EC7B75">
            <w:pPr>
              <w:jc w:val="center"/>
            </w:pPr>
            <w:r>
              <w:rPr>
                <w:rFonts w:hint="eastAsia"/>
              </w:rPr>
              <w:t>是</w:t>
            </w:r>
          </w:p>
        </w:tc>
        <w:tc>
          <w:tcPr>
            <w:tcW w:w="2576" w:type="dxa"/>
            <w:shd w:val="clear" w:color="auto" w:fill="auto"/>
          </w:tcPr>
          <w:p w:rsidR="00314B6B" w:rsidRPr="007D05C5" w:rsidRDefault="00314B6B" w:rsidP="005A4C47">
            <w:pPr>
              <w:jc w:val="left"/>
            </w:pPr>
            <w:r>
              <w:rPr>
                <w:rFonts w:hint="eastAsia"/>
              </w:rPr>
              <w:t>分配给业务系统的标识</w:t>
            </w:r>
          </w:p>
        </w:tc>
      </w:tr>
      <w:tr w:rsidR="00314B6B" w:rsidRPr="007D05C5" w:rsidTr="00860733">
        <w:tc>
          <w:tcPr>
            <w:tcW w:w="1776" w:type="dxa"/>
            <w:shd w:val="clear" w:color="auto" w:fill="auto"/>
          </w:tcPr>
          <w:p w:rsidR="00314B6B" w:rsidRPr="007D05C5" w:rsidRDefault="00314B6B" w:rsidP="00EC7B75">
            <w:pPr>
              <w:jc w:val="center"/>
            </w:pPr>
            <w:r>
              <w:rPr>
                <w:rFonts w:hint="eastAsia"/>
              </w:rPr>
              <w:t>bpOrderId</w:t>
            </w:r>
          </w:p>
        </w:tc>
        <w:tc>
          <w:tcPr>
            <w:tcW w:w="1167" w:type="dxa"/>
            <w:shd w:val="clear" w:color="auto" w:fill="auto"/>
          </w:tcPr>
          <w:p w:rsidR="00314B6B" w:rsidRPr="007D05C5" w:rsidRDefault="00314B6B" w:rsidP="00EC7B75">
            <w:pPr>
              <w:jc w:val="center"/>
            </w:pPr>
            <w:r>
              <w:rPr>
                <w:rFonts w:hint="eastAsia"/>
              </w:rPr>
              <w:t>业务平台订单编号</w:t>
            </w:r>
          </w:p>
        </w:tc>
        <w:tc>
          <w:tcPr>
            <w:tcW w:w="1046" w:type="dxa"/>
            <w:shd w:val="clear" w:color="auto" w:fill="auto"/>
          </w:tcPr>
          <w:p w:rsidR="00314B6B" w:rsidRPr="007D05C5" w:rsidRDefault="00314B6B" w:rsidP="00EC7B75">
            <w:pPr>
              <w:jc w:val="center"/>
            </w:pPr>
            <w:r>
              <w:rPr>
                <w:rFonts w:hint="eastAsia"/>
              </w:rPr>
              <w:t>Number</w:t>
            </w:r>
          </w:p>
        </w:tc>
        <w:tc>
          <w:tcPr>
            <w:tcW w:w="1047" w:type="dxa"/>
            <w:shd w:val="clear" w:color="auto" w:fill="auto"/>
          </w:tcPr>
          <w:p w:rsidR="00314B6B" w:rsidRPr="007D05C5" w:rsidRDefault="00314B6B" w:rsidP="00EC7B75">
            <w:pPr>
              <w:jc w:val="center"/>
            </w:pPr>
            <w:r>
              <w:rPr>
                <w:rFonts w:hint="eastAsia"/>
              </w:rPr>
              <w:t>100</w:t>
            </w:r>
          </w:p>
        </w:tc>
        <w:tc>
          <w:tcPr>
            <w:tcW w:w="1001" w:type="dxa"/>
            <w:shd w:val="clear" w:color="auto" w:fill="auto"/>
          </w:tcPr>
          <w:p w:rsidR="00314B6B" w:rsidRPr="007D05C5" w:rsidRDefault="00314B6B" w:rsidP="00EC7B75">
            <w:pPr>
              <w:jc w:val="center"/>
            </w:pPr>
            <w:r>
              <w:rPr>
                <w:rFonts w:hint="eastAsia"/>
              </w:rPr>
              <w:t>是</w:t>
            </w:r>
          </w:p>
        </w:tc>
        <w:tc>
          <w:tcPr>
            <w:tcW w:w="2576" w:type="dxa"/>
            <w:shd w:val="clear" w:color="auto" w:fill="auto"/>
          </w:tcPr>
          <w:p w:rsidR="00314B6B" w:rsidRPr="007D05C5" w:rsidRDefault="00314B6B" w:rsidP="00EC7B75">
            <w:pPr>
              <w:jc w:val="center"/>
            </w:pPr>
            <w:r>
              <w:rPr>
                <w:rFonts w:hint="eastAsia"/>
              </w:rPr>
              <w:t>业务系统的订单唯一标识</w:t>
            </w:r>
          </w:p>
        </w:tc>
      </w:tr>
      <w:tr w:rsidR="00314B6B" w:rsidRPr="007D05C5" w:rsidTr="00860733">
        <w:tc>
          <w:tcPr>
            <w:tcW w:w="1776" w:type="dxa"/>
            <w:shd w:val="clear" w:color="auto" w:fill="auto"/>
          </w:tcPr>
          <w:p w:rsidR="00314B6B" w:rsidRDefault="00314B6B" w:rsidP="00EC7B75">
            <w:pPr>
              <w:tabs>
                <w:tab w:val="left" w:pos="390"/>
              </w:tabs>
              <w:jc w:val="center"/>
            </w:pPr>
            <w:r>
              <w:rPr>
                <w:rFonts w:hint="eastAsia"/>
              </w:rPr>
              <w:t>orderTradeNo</w:t>
            </w:r>
          </w:p>
        </w:tc>
        <w:tc>
          <w:tcPr>
            <w:tcW w:w="1167" w:type="dxa"/>
            <w:shd w:val="clear" w:color="auto" w:fill="auto"/>
          </w:tcPr>
          <w:p w:rsidR="00314B6B" w:rsidRDefault="00314B6B" w:rsidP="00EC7B75">
            <w:pPr>
              <w:jc w:val="center"/>
            </w:pPr>
            <w:r>
              <w:rPr>
                <w:rFonts w:hint="eastAsia"/>
              </w:rPr>
              <w:t>支付平台订单唯一表示</w:t>
            </w:r>
          </w:p>
        </w:tc>
        <w:tc>
          <w:tcPr>
            <w:tcW w:w="1046" w:type="dxa"/>
            <w:shd w:val="clear" w:color="auto" w:fill="auto"/>
          </w:tcPr>
          <w:p w:rsidR="00314B6B" w:rsidRPr="00C22157" w:rsidRDefault="00314B6B" w:rsidP="00EC7B75">
            <w:pPr>
              <w:jc w:val="center"/>
            </w:pPr>
            <w:r>
              <w:rPr>
                <w:rFonts w:hint="eastAsia"/>
              </w:rPr>
              <w:t>String</w:t>
            </w:r>
          </w:p>
        </w:tc>
        <w:tc>
          <w:tcPr>
            <w:tcW w:w="1047" w:type="dxa"/>
            <w:shd w:val="clear" w:color="auto" w:fill="auto"/>
          </w:tcPr>
          <w:p w:rsidR="00314B6B" w:rsidRDefault="00314B6B" w:rsidP="00EC7B75">
            <w:pPr>
              <w:jc w:val="center"/>
            </w:pPr>
            <w:r>
              <w:rPr>
                <w:rFonts w:hint="eastAsia"/>
              </w:rPr>
              <w:t>255</w:t>
            </w:r>
          </w:p>
        </w:tc>
        <w:tc>
          <w:tcPr>
            <w:tcW w:w="1001" w:type="dxa"/>
            <w:shd w:val="clear" w:color="auto" w:fill="auto"/>
          </w:tcPr>
          <w:p w:rsidR="00314B6B" w:rsidRDefault="00314B6B" w:rsidP="00EC7B75">
            <w:pPr>
              <w:jc w:val="center"/>
            </w:pPr>
            <w:r>
              <w:rPr>
                <w:rFonts w:hint="eastAsia"/>
              </w:rPr>
              <w:t>否</w:t>
            </w:r>
          </w:p>
        </w:tc>
        <w:tc>
          <w:tcPr>
            <w:tcW w:w="2576" w:type="dxa"/>
            <w:shd w:val="clear" w:color="auto" w:fill="auto"/>
          </w:tcPr>
          <w:p w:rsidR="00314B6B" w:rsidRDefault="00314B6B" w:rsidP="00EC7B75">
            <w:pPr>
              <w:jc w:val="center"/>
            </w:pPr>
            <w:r>
              <w:rPr>
                <w:rFonts w:hint="eastAsia"/>
              </w:rPr>
              <w:t>支付平台生成的订单编号</w:t>
            </w:r>
          </w:p>
        </w:tc>
      </w:tr>
      <w:tr w:rsidR="00314B6B" w:rsidRPr="007D05C5" w:rsidTr="00860733">
        <w:tc>
          <w:tcPr>
            <w:tcW w:w="1776" w:type="dxa"/>
            <w:shd w:val="clear" w:color="auto" w:fill="auto"/>
          </w:tcPr>
          <w:p w:rsidR="00314B6B" w:rsidRDefault="00314B6B" w:rsidP="00EC7B75">
            <w:pPr>
              <w:tabs>
                <w:tab w:val="left" w:pos="390"/>
              </w:tabs>
              <w:jc w:val="center"/>
            </w:pPr>
            <w:r>
              <w:rPr>
                <w:rFonts w:hint="eastAsia"/>
              </w:rPr>
              <w:t>totalFee</w:t>
            </w:r>
          </w:p>
        </w:tc>
        <w:tc>
          <w:tcPr>
            <w:tcW w:w="1167" w:type="dxa"/>
            <w:shd w:val="clear" w:color="auto" w:fill="auto"/>
          </w:tcPr>
          <w:p w:rsidR="00314B6B" w:rsidRDefault="00314B6B" w:rsidP="00EC7B75">
            <w:pPr>
              <w:jc w:val="center"/>
            </w:pPr>
            <w:r>
              <w:rPr>
                <w:rFonts w:hint="eastAsia"/>
              </w:rPr>
              <w:t>订单总金额</w:t>
            </w:r>
          </w:p>
        </w:tc>
        <w:tc>
          <w:tcPr>
            <w:tcW w:w="1046" w:type="dxa"/>
            <w:shd w:val="clear" w:color="auto" w:fill="auto"/>
          </w:tcPr>
          <w:p w:rsidR="00314B6B" w:rsidRDefault="00314B6B" w:rsidP="00EC7B75">
            <w:pPr>
              <w:jc w:val="center"/>
            </w:pPr>
            <w:r>
              <w:rPr>
                <w:rFonts w:hint="eastAsia"/>
              </w:rPr>
              <w:t>String</w:t>
            </w:r>
          </w:p>
        </w:tc>
        <w:tc>
          <w:tcPr>
            <w:tcW w:w="1047" w:type="dxa"/>
            <w:shd w:val="clear" w:color="auto" w:fill="auto"/>
          </w:tcPr>
          <w:p w:rsidR="00314B6B" w:rsidRDefault="00314B6B" w:rsidP="00EC7B75">
            <w:pPr>
              <w:jc w:val="center"/>
            </w:pPr>
            <w:r>
              <w:rPr>
                <w:rFonts w:hint="eastAsia"/>
              </w:rPr>
              <w:t>255</w:t>
            </w:r>
          </w:p>
        </w:tc>
        <w:tc>
          <w:tcPr>
            <w:tcW w:w="1001" w:type="dxa"/>
            <w:shd w:val="clear" w:color="auto" w:fill="auto"/>
          </w:tcPr>
          <w:p w:rsidR="00314B6B" w:rsidRDefault="00314B6B" w:rsidP="00EC7B75">
            <w:pPr>
              <w:jc w:val="center"/>
            </w:pPr>
            <w:r>
              <w:rPr>
                <w:rFonts w:hint="eastAsia"/>
              </w:rPr>
              <w:t>是</w:t>
            </w:r>
          </w:p>
        </w:tc>
        <w:tc>
          <w:tcPr>
            <w:tcW w:w="2576" w:type="dxa"/>
            <w:shd w:val="clear" w:color="auto" w:fill="auto"/>
          </w:tcPr>
          <w:p w:rsidR="00314B6B" w:rsidRDefault="00314B6B" w:rsidP="00EC7B75">
            <w:pPr>
              <w:jc w:val="center"/>
            </w:pPr>
          </w:p>
        </w:tc>
      </w:tr>
      <w:tr w:rsidR="00314B6B" w:rsidRPr="007D05C5" w:rsidTr="00860733">
        <w:tc>
          <w:tcPr>
            <w:tcW w:w="1776" w:type="dxa"/>
            <w:shd w:val="clear" w:color="auto" w:fill="auto"/>
          </w:tcPr>
          <w:p w:rsidR="00314B6B" w:rsidRDefault="00451858" w:rsidP="00EC7B75">
            <w:pPr>
              <w:tabs>
                <w:tab w:val="left" w:pos="390"/>
              </w:tabs>
              <w:jc w:val="center"/>
            </w:pPr>
            <w:r>
              <w:rPr>
                <w:rFonts w:hint="eastAsia"/>
              </w:rPr>
              <w:t>status</w:t>
            </w:r>
          </w:p>
        </w:tc>
        <w:tc>
          <w:tcPr>
            <w:tcW w:w="1167" w:type="dxa"/>
            <w:shd w:val="clear" w:color="auto" w:fill="auto"/>
          </w:tcPr>
          <w:p w:rsidR="00314B6B" w:rsidRDefault="00451858" w:rsidP="00EC7B75">
            <w:pPr>
              <w:jc w:val="center"/>
            </w:pPr>
            <w:r>
              <w:rPr>
                <w:rFonts w:hint="eastAsia"/>
              </w:rPr>
              <w:t>状态</w:t>
            </w:r>
          </w:p>
        </w:tc>
        <w:tc>
          <w:tcPr>
            <w:tcW w:w="1046" w:type="dxa"/>
            <w:shd w:val="clear" w:color="auto" w:fill="auto"/>
          </w:tcPr>
          <w:p w:rsidR="00314B6B" w:rsidRDefault="00FB0CC2" w:rsidP="00EC7B75">
            <w:pPr>
              <w:jc w:val="center"/>
            </w:pPr>
            <w:r>
              <w:rPr>
                <w:rFonts w:hint="eastAsia"/>
              </w:rPr>
              <w:t>String</w:t>
            </w:r>
          </w:p>
        </w:tc>
        <w:tc>
          <w:tcPr>
            <w:tcW w:w="1047" w:type="dxa"/>
            <w:shd w:val="clear" w:color="auto" w:fill="auto"/>
          </w:tcPr>
          <w:p w:rsidR="00314B6B" w:rsidRDefault="00314B6B" w:rsidP="00EC7B75">
            <w:pPr>
              <w:jc w:val="center"/>
            </w:pPr>
          </w:p>
        </w:tc>
        <w:tc>
          <w:tcPr>
            <w:tcW w:w="1001" w:type="dxa"/>
            <w:shd w:val="clear" w:color="auto" w:fill="auto"/>
          </w:tcPr>
          <w:p w:rsidR="00314B6B" w:rsidRDefault="00314B6B" w:rsidP="00EC7B75">
            <w:pPr>
              <w:jc w:val="center"/>
            </w:pPr>
          </w:p>
        </w:tc>
        <w:tc>
          <w:tcPr>
            <w:tcW w:w="2576" w:type="dxa"/>
            <w:shd w:val="clear" w:color="auto" w:fill="auto"/>
          </w:tcPr>
          <w:p w:rsidR="00FB0CC2" w:rsidRDefault="00FB0CC2" w:rsidP="00FB0CC2">
            <w:pPr>
              <w:autoSpaceDE w:val="0"/>
              <w:autoSpaceDN w:val="0"/>
              <w:adjustRightInd w:val="0"/>
              <w:ind w:left="200"/>
              <w:jc w:val="left"/>
              <w:rPr>
                <w:rFonts w:ascii="宋体" w:cs="宋体"/>
                <w:color w:val="000000"/>
                <w:kern w:val="0"/>
                <w:sz w:val="24"/>
                <w:lang w:val="zh-CN"/>
              </w:rPr>
            </w:pPr>
            <w:r>
              <w:rPr>
                <w:rFonts w:ascii="宋体" w:cs="宋体"/>
                <w:color w:val="000000"/>
                <w:kern w:val="0"/>
                <w:sz w:val="24"/>
                <w:lang w:val="zh-CN"/>
              </w:rPr>
              <w:t xml:space="preserve">1 </w:t>
            </w:r>
            <w:r>
              <w:rPr>
                <w:rFonts w:ascii="宋体" w:cs="宋体" w:hint="eastAsia"/>
                <w:color w:val="000000"/>
                <w:kern w:val="0"/>
                <w:sz w:val="24"/>
                <w:lang w:val="zh-CN"/>
              </w:rPr>
              <w:t>等待付款</w:t>
            </w:r>
          </w:p>
          <w:p w:rsidR="00FB0CC2" w:rsidRDefault="00FB0CC2" w:rsidP="00FB0CC2">
            <w:pPr>
              <w:autoSpaceDE w:val="0"/>
              <w:autoSpaceDN w:val="0"/>
              <w:adjustRightInd w:val="0"/>
              <w:ind w:left="200"/>
              <w:jc w:val="left"/>
              <w:rPr>
                <w:rFonts w:ascii="宋体" w:cs="宋体"/>
                <w:color w:val="000000"/>
                <w:kern w:val="0"/>
                <w:sz w:val="24"/>
                <w:lang w:val="zh-CN"/>
              </w:rPr>
            </w:pPr>
            <w:r>
              <w:rPr>
                <w:rFonts w:ascii="宋体" w:cs="宋体"/>
                <w:color w:val="000000"/>
                <w:kern w:val="0"/>
                <w:sz w:val="24"/>
                <w:lang w:val="zh-CN"/>
              </w:rPr>
              <w:t xml:space="preserve">2 </w:t>
            </w:r>
            <w:r>
              <w:rPr>
                <w:rFonts w:ascii="宋体" w:cs="宋体" w:hint="eastAsia"/>
                <w:color w:val="000000"/>
                <w:kern w:val="0"/>
                <w:sz w:val="24"/>
                <w:lang w:val="zh-CN"/>
              </w:rPr>
              <w:t>已付款</w:t>
            </w:r>
          </w:p>
          <w:p w:rsidR="00FB0CC2" w:rsidRDefault="00FB0CC2" w:rsidP="00FB0CC2">
            <w:pPr>
              <w:autoSpaceDE w:val="0"/>
              <w:autoSpaceDN w:val="0"/>
              <w:adjustRightInd w:val="0"/>
              <w:ind w:left="200"/>
              <w:jc w:val="left"/>
              <w:rPr>
                <w:rFonts w:ascii="宋体" w:cs="宋体"/>
                <w:color w:val="000000"/>
                <w:kern w:val="0"/>
                <w:sz w:val="24"/>
                <w:lang w:val="zh-CN"/>
              </w:rPr>
            </w:pPr>
            <w:r>
              <w:rPr>
                <w:rFonts w:ascii="宋体" w:cs="宋体"/>
                <w:color w:val="000000"/>
                <w:kern w:val="0"/>
                <w:sz w:val="24"/>
                <w:lang w:val="zh-CN"/>
              </w:rPr>
              <w:t xml:space="preserve">3 </w:t>
            </w:r>
            <w:r>
              <w:rPr>
                <w:rFonts w:ascii="宋体" w:cs="宋体" w:hint="eastAsia"/>
                <w:color w:val="000000"/>
                <w:kern w:val="0"/>
                <w:sz w:val="24"/>
                <w:lang w:val="zh-CN"/>
              </w:rPr>
              <w:t>已取消</w:t>
            </w:r>
          </w:p>
          <w:p w:rsidR="00415944" w:rsidRDefault="00FB0CC2" w:rsidP="00415944">
            <w:pPr>
              <w:autoSpaceDE w:val="0"/>
              <w:autoSpaceDN w:val="0"/>
              <w:adjustRightInd w:val="0"/>
              <w:ind w:left="200"/>
              <w:jc w:val="left"/>
              <w:rPr>
                <w:rFonts w:ascii="宋体" w:cs="宋体"/>
                <w:color w:val="000000"/>
                <w:kern w:val="0"/>
                <w:sz w:val="24"/>
                <w:lang w:val="zh-CN"/>
              </w:rPr>
            </w:pPr>
            <w:r>
              <w:rPr>
                <w:rFonts w:ascii="宋体" w:cs="宋体"/>
                <w:color w:val="000000"/>
                <w:kern w:val="0"/>
                <w:sz w:val="24"/>
                <w:lang w:val="zh-CN"/>
              </w:rPr>
              <w:t xml:space="preserve">4 </w:t>
            </w:r>
            <w:r>
              <w:rPr>
                <w:rFonts w:ascii="宋体" w:cs="宋体" w:hint="eastAsia"/>
                <w:color w:val="000000"/>
                <w:kern w:val="0"/>
                <w:sz w:val="24"/>
                <w:lang w:val="zh-CN"/>
              </w:rPr>
              <w:t>失败</w:t>
            </w:r>
          </w:p>
          <w:p w:rsidR="00314B6B" w:rsidRDefault="00FB0CC2" w:rsidP="00415944">
            <w:pPr>
              <w:autoSpaceDE w:val="0"/>
              <w:autoSpaceDN w:val="0"/>
              <w:adjustRightInd w:val="0"/>
              <w:ind w:left="200"/>
              <w:jc w:val="left"/>
            </w:pPr>
            <w:r>
              <w:rPr>
                <w:rFonts w:ascii="宋体" w:cs="宋体"/>
                <w:color w:val="000000"/>
                <w:kern w:val="0"/>
                <w:sz w:val="24"/>
                <w:lang w:val="zh-CN"/>
              </w:rPr>
              <w:lastRenderedPageBreak/>
              <w:t xml:space="preserve">5 </w:t>
            </w:r>
            <w:r>
              <w:rPr>
                <w:rFonts w:ascii="宋体" w:cs="宋体" w:hint="eastAsia"/>
                <w:color w:val="000000"/>
                <w:kern w:val="0"/>
                <w:sz w:val="24"/>
                <w:lang w:val="zh-CN"/>
              </w:rPr>
              <w:t>已删除</w:t>
            </w:r>
          </w:p>
        </w:tc>
      </w:tr>
      <w:tr w:rsidR="00FB0CC2" w:rsidRPr="007D05C5" w:rsidTr="00860733">
        <w:tc>
          <w:tcPr>
            <w:tcW w:w="1776" w:type="dxa"/>
            <w:shd w:val="clear" w:color="auto" w:fill="auto"/>
          </w:tcPr>
          <w:p w:rsidR="00FB0CC2" w:rsidRDefault="00FB0CC2" w:rsidP="00EC7B75">
            <w:pPr>
              <w:tabs>
                <w:tab w:val="left" w:pos="390"/>
              </w:tabs>
              <w:jc w:val="center"/>
            </w:pPr>
            <w:r>
              <w:rPr>
                <w:rFonts w:ascii="宋体" w:cs="宋体"/>
                <w:color w:val="000000"/>
                <w:kern w:val="0"/>
                <w:sz w:val="24"/>
                <w:lang w:val="zh-CN"/>
              </w:rPr>
              <w:lastRenderedPageBreak/>
              <w:t>payDateFormat</w:t>
            </w:r>
          </w:p>
        </w:tc>
        <w:tc>
          <w:tcPr>
            <w:tcW w:w="1167" w:type="dxa"/>
            <w:shd w:val="clear" w:color="auto" w:fill="auto"/>
          </w:tcPr>
          <w:p w:rsidR="00FB0CC2" w:rsidRDefault="00FB0CC2" w:rsidP="00EC7B75">
            <w:pPr>
              <w:jc w:val="center"/>
            </w:pPr>
            <w:r>
              <w:rPr>
                <w:rFonts w:ascii="宋体" w:cs="宋体" w:hint="eastAsia"/>
                <w:color w:val="000000"/>
                <w:kern w:val="0"/>
                <w:sz w:val="24"/>
                <w:lang w:val="zh-CN"/>
              </w:rPr>
              <w:t>支付时间</w:t>
            </w:r>
          </w:p>
        </w:tc>
        <w:tc>
          <w:tcPr>
            <w:tcW w:w="1046" w:type="dxa"/>
            <w:shd w:val="clear" w:color="auto" w:fill="auto"/>
          </w:tcPr>
          <w:p w:rsidR="00FB0CC2" w:rsidRDefault="00FB0CC2" w:rsidP="00EC7B75">
            <w:pPr>
              <w:jc w:val="center"/>
            </w:pPr>
            <w:r>
              <w:rPr>
                <w:rFonts w:hint="eastAsia"/>
              </w:rPr>
              <w:t>String</w:t>
            </w:r>
          </w:p>
        </w:tc>
        <w:tc>
          <w:tcPr>
            <w:tcW w:w="1047" w:type="dxa"/>
            <w:shd w:val="clear" w:color="auto" w:fill="auto"/>
          </w:tcPr>
          <w:p w:rsidR="00FB0CC2" w:rsidRDefault="00FB0CC2" w:rsidP="00EC7B75">
            <w:pPr>
              <w:jc w:val="center"/>
            </w:pPr>
            <w:r>
              <w:rPr>
                <w:rFonts w:hint="eastAsia"/>
              </w:rPr>
              <w:t>32</w:t>
            </w:r>
          </w:p>
        </w:tc>
        <w:tc>
          <w:tcPr>
            <w:tcW w:w="1001" w:type="dxa"/>
            <w:shd w:val="clear" w:color="auto" w:fill="auto"/>
          </w:tcPr>
          <w:p w:rsidR="00FB0CC2" w:rsidRDefault="00FB0CC2" w:rsidP="00EC7B75">
            <w:pPr>
              <w:jc w:val="center"/>
            </w:pPr>
          </w:p>
        </w:tc>
        <w:tc>
          <w:tcPr>
            <w:tcW w:w="2576" w:type="dxa"/>
            <w:shd w:val="clear" w:color="auto" w:fill="auto"/>
          </w:tcPr>
          <w:p w:rsidR="00FB0CC2" w:rsidRDefault="00FB0CC2" w:rsidP="00FB0CC2">
            <w:pPr>
              <w:autoSpaceDE w:val="0"/>
              <w:autoSpaceDN w:val="0"/>
              <w:adjustRightInd w:val="0"/>
              <w:ind w:left="200"/>
              <w:jc w:val="left"/>
              <w:rPr>
                <w:rFonts w:ascii="宋体" w:cs="宋体"/>
                <w:color w:val="000000"/>
                <w:kern w:val="0"/>
                <w:sz w:val="24"/>
                <w:lang w:val="zh-CN"/>
              </w:rPr>
            </w:pPr>
            <w:r w:rsidRPr="00D47C34">
              <w:rPr>
                <w:rFonts w:ascii="宋体" w:cs="宋体" w:hint="eastAsia"/>
                <w:color w:val="000000"/>
                <w:kern w:val="0"/>
                <w:sz w:val="24"/>
                <w:lang w:val="zh-CN"/>
              </w:rPr>
              <w:t>支付时间时间戳，如</w:t>
            </w:r>
            <w:r w:rsidRPr="00D47C34">
              <w:rPr>
                <w:rFonts w:ascii="宋体" w:cs="宋体"/>
                <w:color w:val="000000"/>
                <w:kern w:val="0"/>
                <w:sz w:val="24"/>
                <w:lang w:val="zh-CN"/>
              </w:rPr>
              <w:t>1372316309811</w:t>
            </w:r>
            <w:r w:rsidRPr="00D47C34">
              <w:rPr>
                <w:rFonts w:ascii="宋体" w:cs="宋体" w:hint="eastAsia"/>
                <w:color w:val="000000"/>
                <w:kern w:val="0"/>
                <w:sz w:val="24"/>
                <w:lang w:val="zh-CN"/>
              </w:rPr>
              <w:t>，需要new Date（</w:t>
            </w:r>
            <w:r w:rsidRPr="00D47C34">
              <w:rPr>
                <w:rFonts w:ascii="宋体" w:cs="宋体"/>
                <w:color w:val="000000"/>
                <w:kern w:val="0"/>
                <w:sz w:val="24"/>
                <w:lang w:val="zh-CN"/>
              </w:rPr>
              <w:t>1372316309811</w:t>
            </w:r>
            <w:r w:rsidRPr="00D47C34">
              <w:rPr>
                <w:rFonts w:ascii="宋体" w:cs="宋体" w:hint="eastAsia"/>
                <w:color w:val="000000"/>
                <w:kern w:val="0"/>
                <w:sz w:val="24"/>
                <w:lang w:val="zh-CN"/>
              </w:rPr>
              <w:t>L）格式化</w:t>
            </w:r>
          </w:p>
        </w:tc>
      </w:tr>
      <w:tr w:rsidR="00FB0CC2" w:rsidRPr="007D05C5" w:rsidTr="00860733">
        <w:tc>
          <w:tcPr>
            <w:tcW w:w="1776" w:type="dxa"/>
            <w:shd w:val="clear" w:color="auto" w:fill="auto"/>
          </w:tcPr>
          <w:p w:rsidR="00FB0CC2" w:rsidRDefault="00FB0CC2" w:rsidP="00EC7B75">
            <w:pPr>
              <w:tabs>
                <w:tab w:val="left" w:pos="390"/>
              </w:tabs>
              <w:jc w:val="center"/>
            </w:pPr>
            <w:r>
              <w:rPr>
                <w:rFonts w:ascii="宋体" w:cs="宋体"/>
                <w:color w:val="000000"/>
                <w:kern w:val="0"/>
                <w:sz w:val="24"/>
                <w:lang w:val="zh-CN"/>
              </w:rPr>
              <w:t>payType</w:t>
            </w:r>
          </w:p>
        </w:tc>
        <w:tc>
          <w:tcPr>
            <w:tcW w:w="1167" w:type="dxa"/>
            <w:shd w:val="clear" w:color="auto" w:fill="auto"/>
          </w:tcPr>
          <w:p w:rsidR="00FB0CC2" w:rsidRDefault="00FB0CC2" w:rsidP="00EC7B75">
            <w:pPr>
              <w:jc w:val="center"/>
              <w:rPr>
                <w:rFonts w:ascii="宋体" w:cs="宋体"/>
                <w:color w:val="000000"/>
                <w:kern w:val="0"/>
                <w:sz w:val="24"/>
                <w:lang w:val="zh-CN"/>
              </w:rPr>
            </w:pPr>
            <w:r>
              <w:rPr>
                <w:rFonts w:ascii="宋体" w:cs="宋体" w:hint="eastAsia"/>
                <w:color w:val="000000"/>
                <w:kern w:val="0"/>
                <w:sz w:val="24"/>
                <w:lang w:val="zh-CN"/>
              </w:rPr>
              <w:t>支付渠道</w:t>
            </w:r>
          </w:p>
        </w:tc>
        <w:tc>
          <w:tcPr>
            <w:tcW w:w="1046" w:type="dxa"/>
            <w:shd w:val="clear" w:color="auto" w:fill="auto"/>
          </w:tcPr>
          <w:p w:rsidR="00FB0CC2" w:rsidRDefault="00FB0CC2" w:rsidP="00EC7B75">
            <w:pPr>
              <w:jc w:val="center"/>
            </w:pPr>
            <w:r>
              <w:rPr>
                <w:rFonts w:hint="eastAsia"/>
              </w:rPr>
              <w:t>String</w:t>
            </w:r>
          </w:p>
        </w:tc>
        <w:tc>
          <w:tcPr>
            <w:tcW w:w="1047" w:type="dxa"/>
            <w:shd w:val="clear" w:color="auto" w:fill="auto"/>
          </w:tcPr>
          <w:p w:rsidR="00FB0CC2" w:rsidRDefault="00FB0CC2" w:rsidP="00EC7B75">
            <w:pPr>
              <w:jc w:val="center"/>
            </w:pPr>
            <w:r>
              <w:rPr>
                <w:rFonts w:hint="eastAsia"/>
              </w:rPr>
              <w:t>20</w:t>
            </w:r>
          </w:p>
        </w:tc>
        <w:tc>
          <w:tcPr>
            <w:tcW w:w="1001" w:type="dxa"/>
            <w:shd w:val="clear" w:color="auto" w:fill="auto"/>
          </w:tcPr>
          <w:p w:rsidR="00FB0CC2" w:rsidRDefault="00FB0CC2" w:rsidP="00EC7B75">
            <w:pPr>
              <w:jc w:val="center"/>
            </w:pPr>
          </w:p>
        </w:tc>
        <w:tc>
          <w:tcPr>
            <w:tcW w:w="2576" w:type="dxa"/>
            <w:shd w:val="clear" w:color="auto" w:fill="auto"/>
          </w:tcPr>
          <w:p w:rsidR="00FB0CC2" w:rsidRDefault="00FB0CC2" w:rsidP="00D47C34">
            <w:pPr>
              <w:autoSpaceDE w:val="0"/>
              <w:autoSpaceDN w:val="0"/>
              <w:adjustRightInd w:val="0"/>
              <w:ind w:left="200"/>
              <w:jc w:val="left"/>
            </w:pPr>
            <w:r w:rsidRPr="00D47C34">
              <w:rPr>
                <w:rFonts w:ascii="宋体" w:cs="宋体" w:hint="eastAsia"/>
                <w:color w:val="000000"/>
                <w:kern w:val="0"/>
                <w:sz w:val="24"/>
                <w:lang w:val="zh-CN"/>
              </w:rPr>
              <w:t>如通过支付宝支付:ALIPAY</w:t>
            </w:r>
          </w:p>
        </w:tc>
      </w:tr>
      <w:tr w:rsidR="00860733" w:rsidRPr="007D05C5" w:rsidTr="00860733">
        <w:tc>
          <w:tcPr>
            <w:tcW w:w="1776" w:type="dxa"/>
            <w:shd w:val="clear" w:color="auto" w:fill="auto"/>
          </w:tcPr>
          <w:p w:rsidR="00860733" w:rsidRDefault="00860733" w:rsidP="00EC7B75">
            <w:pPr>
              <w:tabs>
                <w:tab w:val="left" w:pos="390"/>
              </w:tabs>
              <w:jc w:val="center"/>
              <w:rPr>
                <w:rFonts w:ascii="宋体" w:cs="宋体"/>
                <w:color w:val="000000"/>
                <w:kern w:val="0"/>
                <w:sz w:val="24"/>
                <w:lang w:val="zh-CN"/>
              </w:rPr>
            </w:pPr>
            <w:r>
              <w:rPr>
                <w:rFonts w:ascii="宋体" w:cs="宋体"/>
                <w:color w:val="000000"/>
                <w:kern w:val="0"/>
                <w:sz w:val="24"/>
                <w:lang w:val="zh-CN"/>
              </w:rPr>
              <w:t>payBank</w:t>
            </w:r>
          </w:p>
        </w:tc>
        <w:tc>
          <w:tcPr>
            <w:tcW w:w="1167" w:type="dxa"/>
            <w:shd w:val="clear" w:color="auto" w:fill="auto"/>
          </w:tcPr>
          <w:p w:rsidR="00860733" w:rsidRDefault="00860733" w:rsidP="00EC7B75">
            <w:pPr>
              <w:jc w:val="center"/>
              <w:rPr>
                <w:rFonts w:ascii="宋体" w:cs="宋体"/>
                <w:color w:val="000000"/>
                <w:kern w:val="0"/>
                <w:sz w:val="24"/>
                <w:lang w:val="zh-CN"/>
              </w:rPr>
            </w:pPr>
            <w:r>
              <w:rPr>
                <w:rFonts w:ascii="宋体" w:cs="宋体" w:hint="eastAsia"/>
                <w:color w:val="000000"/>
                <w:kern w:val="0"/>
                <w:sz w:val="24"/>
                <w:lang w:val="zh-CN"/>
              </w:rPr>
              <w:t>支付银行</w:t>
            </w:r>
          </w:p>
        </w:tc>
        <w:tc>
          <w:tcPr>
            <w:tcW w:w="1046" w:type="dxa"/>
            <w:shd w:val="clear" w:color="auto" w:fill="auto"/>
          </w:tcPr>
          <w:p w:rsidR="00860733" w:rsidRDefault="00860733" w:rsidP="00EC7B75">
            <w:pPr>
              <w:jc w:val="center"/>
            </w:pPr>
            <w:r>
              <w:rPr>
                <w:rFonts w:hint="eastAsia"/>
              </w:rPr>
              <w:t>String</w:t>
            </w:r>
          </w:p>
        </w:tc>
        <w:tc>
          <w:tcPr>
            <w:tcW w:w="1047" w:type="dxa"/>
            <w:shd w:val="clear" w:color="auto" w:fill="auto"/>
          </w:tcPr>
          <w:p w:rsidR="00860733" w:rsidRDefault="00860733" w:rsidP="00EC7B75">
            <w:pPr>
              <w:jc w:val="center"/>
            </w:pPr>
            <w:r>
              <w:rPr>
                <w:rFonts w:hint="eastAsia"/>
              </w:rPr>
              <w:t>32</w:t>
            </w:r>
          </w:p>
        </w:tc>
        <w:tc>
          <w:tcPr>
            <w:tcW w:w="1001" w:type="dxa"/>
            <w:shd w:val="clear" w:color="auto" w:fill="auto"/>
          </w:tcPr>
          <w:p w:rsidR="00860733" w:rsidRDefault="00860733" w:rsidP="00EC7B75">
            <w:pPr>
              <w:jc w:val="center"/>
            </w:pPr>
          </w:p>
        </w:tc>
        <w:tc>
          <w:tcPr>
            <w:tcW w:w="2576" w:type="dxa"/>
            <w:shd w:val="clear" w:color="auto" w:fill="auto"/>
          </w:tcPr>
          <w:p w:rsidR="00860733" w:rsidRPr="00D47C34" w:rsidRDefault="00860733" w:rsidP="00D47C34">
            <w:pPr>
              <w:autoSpaceDE w:val="0"/>
              <w:autoSpaceDN w:val="0"/>
              <w:adjustRightInd w:val="0"/>
              <w:ind w:left="200"/>
              <w:jc w:val="left"/>
              <w:rPr>
                <w:rFonts w:ascii="宋体" w:cs="宋体"/>
                <w:color w:val="000000"/>
                <w:kern w:val="0"/>
                <w:sz w:val="24"/>
                <w:lang w:val="zh-CN"/>
              </w:rPr>
            </w:pPr>
          </w:p>
        </w:tc>
      </w:tr>
      <w:tr w:rsidR="00860733" w:rsidRPr="007D05C5" w:rsidTr="00860733">
        <w:tc>
          <w:tcPr>
            <w:tcW w:w="1776" w:type="dxa"/>
            <w:shd w:val="clear" w:color="auto" w:fill="auto"/>
          </w:tcPr>
          <w:p w:rsidR="00860733" w:rsidRDefault="00860733" w:rsidP="00EC7B75">
            <w:pPr>
              <w:tabs>
                <w:tab w:val="left" w:pos="390"/>
              </w:tabs>
              <w:jc w:val="center"/>
              <w:rPr>
                <w:rFonts w:ascii="宋体" w:cs="宋体"/>
                <w:color w:val="000000"/>
                <w:kern w:val="0"/>
                <w:sz w:val="24"/>
                <w:lang w:val="zh-CN"/>
              </w:rPr>
            </w:pPr>
            <w:r>
              <w:rPr>
                <w:rFonts w:ascii="宋体" w:cs="宋体"/>
                <w:color w:val="000000"/>
                <w:kern w:val="0"/>
                <w:sz w:val="24"/>
                <w:lang w:val="zh-CN"/>
              </w:rPr>
              <w:t>bpParams</w:t>
            </w:r>
          </w:p>
        </w:tc>
        <w:tc>
          <w:tcPr>
            <w:tcW w:w="1167" w:type="dxa"/>
            <w:shd w:val="clear" w:color="auto" w:fill="auto"/>
          </w:tcPr>
          <w:p w:rsidR="00860733" w:rsidRDefault="00860733" w:rsidP="00EC7B75">
            <w:pPr>
              <w:jc w:val="center"/>
              <w:rPr>
                <w:rFonts w:ascii="宋体" w:cs="宋体"/>
                <w:color w:val="000000"/>
                <w:kern w:val="0"/>
                <w:sz w:val="24"/>
                <w:lang w:val="zh-CN"/>
              </w:rPr>
            </w:pPr>
            <w:r>
              <w:rPr>
                <w:rFonts w:ascii="宋体" w:cs="宋体" w:hint="eastAsia"/>
                <w:color w:val="000000"/>
                <w:kern w:val="0"/>
                <w:sz w:val="24"/>
                <w:lang w:val="zh-CN"/>
              </w:rPr>
              <w:t>透传参数</w:t>
            </w:r>
          </w:p>
        </w:tc>
        <w:tc>
          <w:tcPr>
            <w:tcW w:w="1046" w:type="dxa"/>
            <w:shd w:val="clear" w:color="auto" w:fill="auto"/>
          </w:tcPr>
          <w:p w:rsidR="00860733" w:rsidRPr="007D05C5" w:rsidRDefault="00860733" w:rsidP="00EC7B75">
            <w:pPr>
              <w:jc w:val="center"/>
            </w:pPr>
            <w:r>
              <w:rPr>
                <w:rFonts w:hint="eastAsia"/>
              </w:rPr>
              <w:t>String</w:t>
            </w:r>
          </w:p>
        </w:tc>
        <w:tc>
          <w:tcPr>
            <w:tcW w:w="1047" w:type="dxa"/>
            <w:shd w:val="clear" w:color="auto" w:fill="auto"/>
          </w:tcPr>
          <w:p w:rsidR="00860733" w:rsidRPr="007D05C5" w:rsidRDefault="00860733" w:rsidP="00EC7B75">
            <w:pPr>
              <w:jc w:val="center"/>
            </w:pPr>
            <w:r>
              <w:rPr>
                <w:rFonts w:hint="eastAsia"/>
              </w:rPr>
              <w:t>200</w:t>
            </w:r>
          </w:p>
        </w:tc>
        <w:tc>
          <w:tcPr>
            <w:tcW w:w="1001" w:type="dxa"/>
            <w:shd w:val="clear" w:color="auto" w:fill="auto"/>
          </w:tcPr>
          <w:p w:rsidR="00860733" w:rsidRDefault="00860733" w:rsidP="00EC7B75">
            <w:pPr>
              <w:jc w:val="center"/>
            </w:pPr>
          </w:p>
        </w:tc>
        <w:tc>
          <w:tcPr>
            <w:tcW w:w="2576" w:type="dxa"/>
            <w:shd w:val="clear" w:color="auto" w:fill="auto"/>
          </w:tcPr>
          <w:p w:rsidR="00860733" w:rsidRPr="00D47C34" w:rsidRDefault="00860733" w:rsidP="00D47C34">
            <w:pPr>
              <w:autoSpaceDE w:val="0"/>
              <w:autoSpaceDN w:val="0"/>
              <w:adjustRightInd w:val="0"/>
              <w:ind w:left="200"/>
              <w:jc w:val="left"/>
              <w:rPr>
                <w:rFonts w:ascii="宋体" w:cs="宋体"/>
                <w:color w:val="000000"/>
                <w:kern w:val="0"/>
                <w:sz w:val="24"/>
                <w:lang w:val="zh-CN"/>
              </w:rPr>
            </w:pPr>
          </w:p>
        </w:tc>
      </w:tr>
      <w:tr w:rsidR="00860733" w:rsidRPr="007D05C5" w:rsidTr="00860733">
        <w:tc>
          <w:tcPr>
            <w:tcW w:w="1776" w:type="dxa"/>
            <w:shd w:val="clear" w:color="auto" w:fill="auto"/>
          </w:tcPr>
          <w:p w:rsidR="00860733" w:rsidRDefault="00860733" w:rsidP="00341829">
            <w:pPr>
              <w:tabs>
                <w:tab w:val="left" w:pos="390"/>
              </w:tabs>
              <w:jc w:val="center"/>
              <w:rPr>
                <w:rFonts w:ascii="宋体" w:cs="宋体"/>
                <w:color w:val="000000"/>
                <w:kern w:val="0"/>
                <w:sz w:val="24"/>
                <w:lang w:val="zh-CN"/>
              </w:rPr>
            </w:pPr>
            <w:r>
              <w:rPr>
                <w:rFonts w:ascii="宋体" w:cs="宋体"/>
                <w:color w:val="000000"/>
                <w:kern w:val="0"/>
                <w:sz w:val="24"/>
                <w:lang w:val="zh-CN"/>
              </w:rPr>
              <w:t>payUnid</w:t>
            </w:r>
          </w:p>
        </w:tc>
        <w:tc>
          <w:tcPr>
            <w:tcW w:w="1167" w:type="dxa"/>
            <w:shd w:val="clear" w:color="auto" w:fill="auto"/>
          </w:tcPr>
          <w:p w:rsidR="00860733" w:rsidRDefault="00860733" w:rsidP="00341829">
            <w:pPr>
              <w:jc w:val="center"/>
              <w:rPr>
                <w:rFonts w:ascii="宋体" w:cs="宋体"/>
                <w:color w:val="000000"/>
                <w:kern w:val="0"/>
                <w:sz w:val="24"/>
                <w:lang w:val="zh-CN"/>
              </w:rPr>
            </w:pPr>
            <w:r>
              <w:rPr>
                <w:rFonts w:ascii="宋体" w:cs="宋体" w:hint="eastAsia"/>
                <w:color w:val="000000"/>
                <w:kern w:val="0"/>
                <w:sz w:val="24"/>
                <w:lang w:val="zh-CN"/>
              </w:rPr>
              <w:t>完成支付的用户unid</w:t>
            </w:r>
          </w:p>
        </w:tc>
        <w:tc>
          <w:tcPr>
            <w:tcW w:w="1046" w:type="dxa"/>
            <w:shd w:val="clear" w:color="auto" w:fill="auto"/>
          </w:tcPr>
          <w:p w:rsidR="00860733" w:rsidRDefault="00860733" w:rsidP="00EC7B75">
            <w:pPr>
              <w:jc w:val="center"/>
            </w:pPr>
            <w:r>
              <w:rPr>
                <w:rFonts w:hint="eastAsia"/>
              </w:rPr>
              <w:t>String</w:t>
            </w:r>
          </w:p>
        </w:tc>
        <w:tc>
          <w:tcPr>
            <w:tcW w:w="1047" w:type="dxa"/>
            <w:shd w:val="clear" w:color="auto" w:fill="auto"/>
          </w:tcPr>
          <w:p w:rsidR="00860733" w:rsidRDefault="00860733" w:rsidP="00EC7B75">
            <w:pPr>
              <w:jc w:val="center"/>
            </w:pPr>
            <w:r>
              <w:rPr>
                <w:rFonts w:hint="eastAsia"/>
              </w:rPr>
              <w:t>32</w:t>
            </w:r>
          </w:p>
        </w:tc>
        <w:tc>
          <w:tcPr>
            <w:tcW w:w="1001" w:type="dxa"/>
            <w:shd w:val="clear" w:color="auto" w:fill="auto"/>
          </w:tcPr>
          <w:p w:rsidR="00860733" w:rsidRDefault="00860733" w:rsidP="00EC7B75">
            <w:pPr>
              <w:jc w:val="center"/>
            </w:pPr>
          </w:p>
        </w:tc>
        <w:tc>
          <w:tcPr>
            <w:tcW w:w="2576" w:type="dxa"/>
            <w:shd w:val="clear" w:color="auto" w:fill="auto"/>
          </w:tcPr>
          <w:p w:rsidR="00860733" w:rsidRPr="00D47C34" w:rsidRDefault="00860733" w:rsidP="00D47C34">
            <w:pPr>
              <w:autoSpaceDE w:val="0"/>
              <w:autoSpaceDN w:val="0"/>
              <w:adjustRightInd w:val="0"/>
              <w:ind w:left="200"/>
              <w:jc w:val="left"/>
              <w:rPr>
                <w:rFonts w:ascii="宋体" w:cs="宋体"/>
                <w:color w:val="000000"/>
                <w:kern w:val="0"/>
                <w:sz w:val="24"/>
                <w:lang w:val="zh-CN"/>
              </w:rPr>
            </w:pPr>
          </w:p>
        </w:tc>
      </w:tr>
    </w:tbl>
    <w:p w:rsidR="00F4478B" w:rsidRDefault="00F4478B" w:rsidP="00F4478B">
      <w:pPr>
        <w:pStyle w:val="3"/>
      </w:pPr>
      <w:r>
        <w:rPr>
          <w:rFonts w:hint="eastAsia"/>
        </w:rPr>
        <w:t>5.2.7</w:t>
      </w:r>
      <w:r w:rsidR="00FD79DD">
        <w:rPr>
          <w:rFonts w:hint="eastAsia"/>
        </w:rPr>
        <w:t>获取网关列表</w:t>
      </w:r>
    </w:p>
    <w:p w:rsidR="00FA08BE" w:rsidRPr="00FA08BE" w:rsidRDefault="00FA08BE" w:rsidP="00FA08BE">
      <w:r>
        <w:rPr>
          <w:rFonts w:hint="eastAsia"/>
        </w:rPr>
        <w:t>暂无</w:t>
      </w:r>
      <w:r w:rsidR="00754C30">
        <w:rPr>
          <w:rFonts w:hint="eastAsia"/>
        </w:rPr>
        <w:t>，依赖于业务线网关配置</w:t>
      </w:r>
    </w:p>
    <w:p w:rsidR="00696F7E" w:rsidRPr="00F530E9" w:rsidRDefault="00696F7E" w:rsidP="00696F7E">
      <w:pPr>
        <w:pStyle w:val="1"/>
        <w:rPr>
          <w:rFonts w:ascii="黑体" w:eastAsia="黑体" w:hAnsi="黑体"/>
        </w:rPr>
      </w:pPr>
      <w:r>
        <w:rPr>
          <w:rFonts w:ascii="黑体" w:eastAsia="黑体" w:hAnsi="黑体" w:hint="eastAsia"/>
        </w:rPr>
        <w:t>6</w:t>
      </w:r>
      <w:r w:rsidRPr="00F530E9">
        <w:rPr>
          <w:rFonts w:ascii="黑体" w:eastAsia="黑体" w:hAnsi="黑体" w:hint="eastAsia"/>
        </w:rPr>
        <w:t>签名机制</w:t>
      </w:r>
    </w:p>
    <w:p w:rsidR="00696F7E" w:rsidRPr="00F530E9" w:rsidRDefault="00696F7E" w:rsidP="00696F7E">
      <w:pPr>
        <w:pStyle w:val="2"/>
      </w:pPr>
      <w:bookmarkStart w:id="25" w:name="_Toc395706031"/>
      <w:r>
        <w:rPr>
          <w:rFonts w:hint="eastAsia"/>
        </w:rPr>
        <w:t>6.1</w:t>
      </w:r>
      <w:r>
        <w:rPr>
          <w:rFonts w:hint="eastAsia"/>
        </w:rPr>
        <w:t>生成</w:t>
      </w:r>
      <w:r w:rsidRPr="00F530E9">
        <w:rPr>
          <w:rFonts w:hint="eastAsia"/>
        </w:rPr>
        <w:t>签名</w:t>
      </w:r>
      <w:r>
        <w:rPr>
          <w:rFonts w:hint="eastAsia"/>
        </w:rPr>
        <w:t>参数说明</w:t>
      </w:r>
      <w:bookmarkEnd w:id="25"/>
    </w:p>
    <w:p w:rsidR="00696F7E" w:rsidRPr="00776AEB" w:rsidRDefault="00696F7E" w:rsidP="00696F7E">
      <w:pPr>
        <w:pStyle w:val="3"/>
        <w:rPr>
          <w:sz w:val="28"/>
          <w:szCs w:val="28"/>
        </w:rPr>
      </w:pPr>
      <w:bookmarkStart w:id="26" w:name="_Toc395706032"/>
      <w:r w:rsidRPr="00776AEB">
        <w:rPr>
          <w:rFonts w:hint="eastAsia"/>
          <w:sz w:val="28"/>
          <w:szCs w:val="28"/>
        </w:rPr>
        <w:t>6.1.1.</w:t>
      </w:r>
      <w:r w:rsidRPr="00776AEB">
        <w:rPr>
          <w:rFonts w:hint="eastAsia"/>
          <w:sz w:val="28"/>
          <w:szCs w:val="28"/>
        </w:rPr>
        <w:t>需要参与签名的参数</w:t>
      </w:r>
      <w:bookmarkEnd w:id="26"/>
    </w:p>
    <w:p w:rsidR="00696F7E" w:rsidRDefault="00696F7E" w:rsidP="00696F7E">
      <w:pPr>
        <w:ind w:firstLine="420"/>
      </w:pPr>
      <w:r>
        <w:rPr>
          <w:rFonts w:hint="eastAsia"/>
        </w:rPr>
        <w:t>在请求参数列表中，除去</w:t>
      </w:r>
      <w:r>
        <w:rPr>
          <w:rFonts w:hint="eastAsia"/>
        </w:rPr>
        <w:t>sign</w:t>
      </w:r>
      <w:r>
        <w:rPr>
          <w:rFonts w:hint="eastAsia"/>
        </w:rPr>
        <w:t>、</w:t>
      </w:r>
      <w:r w:rsidR="00804AF7">
        <w:rPr>
          <w:rFonts w:hint="eastAsia"/>
        </w:rPr>
        <w:t>sign_type(MD5</w:t>
      </w:r>
      <w:r w:rsidR="00804AF7">
        <w:rPr>
          <w:rFonts w:hint="eastAsia"/>
        </w:rPr>
        <w:t>，默认</w:t>
      </w:r>
      <w:r w:rsidR="00804AF7">
        <w:rPr>
          <w:rFonts w:hint="eastAsia"/>
        </w:rPr>
        <w:t>MD5</w:t>
      </w:r>
      <w:r w:rsidR="00804AF7">
        <w:rPr>
          <w:rFonts w:hint="eastAsia"/>
        </w:rPr>
        <w:t>一期不考虑其他加密方式，所以不使用</w:t>
      </w:r>
      <w:r w:rsidR="00804AF7">
        <w:rPr>
          <w:rFonts w:hint="eastAsia"/>
        </w:rPr>
        <w:t>sign_type</w:t>
      </w:r>
      <w:r w:rsidR="00804AF7">
        <w:rPr>
          <w:rFonts w:hint="eastAsia"/>
        </w:rPr>
        <w:t>参数</w:t>
      </w:r>
      <w:r w:rsidR="00804AF7">
        <w:rPr>
          <w:rFonts w:hint="eastAsia"/>
        </w:rPr>
        <w:t>)</w:t>
      </w:r>
      <w:r>
        <w:rPr>
          <w:rFonts w:hint="eastAsia"/>
        </w:rPr>
        <w:t>四个参数外，其他需要使用到的参数皆是要签名的参数。（空值参数不要参与签名，个别接口中参数</w:t>
      </w:r>
      <w:r>
        <w:rPr>
          <w:rFonts w:hint="eastAsia"/>
        </w:rPr>
        <w:t>sign_type</w:t>
      </w:r>
      <w:r>
        <w:rPr>
          <w:rFonts w:hint="eastAsia"/>
        </w:rPr>
        <w:t>也需要参与签名。）</w:t>
      </w:r>
    </w:p>
    <w:p w:rsidR="00696F7E" w:rsidRDefault="00696F7E" w:rsidP="00696F7E">
      <w:pPr>
        <w:ind w:firstLine="420"/>
      </w:pPr>
      <w:r>
        <w:rPr>
          <w:rFonts w:hint="eastAsia"/>
        </w:rPr>
        <w:t>在通知返回参数列表中，除去</w:t>
      </w:r>
      <w:r>
        <w:rPr>
          <w:rFonts w:hint="eastAsia"/>
        </w:rPr>
        <w:t>sign</w:t>
      </w:r>
      <w:r>
        <w:rPr>
          <w:rFonts w:hint="eastAsia"/>
        </w:rPr>
        <w:t>、</w:t>
      </w:r>
      <w:r>
        <w:rPr>
          <w:rFonts w:hint="eastAsia"/>
        </w:rPr>
        <w:t>sign_type</w:t>
      </w:r>
      <w:r>
        <w:rPr>
          <w:rFonts w:hint="eastAsia"/>
        </w:rPr>
        <w:t>两个参数外，凡是通知返回回来的</w:t>
      </w:r>
    </w:p>
    <w:p w:rsidR="00696F7E" w:rsidRDefault="00696F7E" w:rsidP="00696F7E">
      <w:r>
        <w:rPr>
          <w:rFonts w:hint="eastAsia"/>
        </w:rPr>
        <w:t>参数皆是要签名的参数。</w:t>
      </w:r>
    </w:p>
    <w:p w:rsidR="00696F7E" w:rsidRPr="00776AEB" w:rsidRDefault="00696F7E" w:rsidP="00696F7E">
      <w:pPr>
        <w:pStyle w:val="3"/>
        <w:rPr>
          <w:sz w:val="28"/>
          <w:szCs w:val="28"/>
        </w:rPr>
      </w:pPr>
      <w:bookmarkStart w:id="27" w:name="_6.1.2.业务平台密钥参数说明"/>
      <w:bookmarkStart w:id="28" w:name="_Toc395706033"/>
      <w:bookmarkEnd w:id="27"/>
      <w:r w:rsidRPr="00776AEB">
        <w:rPr>
          <w:rFonts w:hint="eastAsia"/>
          <w:sz w:val="28"/>
          <w:szCs w:val="28"/>
        </w:rPr>
        <w:t>6.1.2.</w:t>
      </w:r>
      <w:r w:rsidRPr="00776AEB">
        <w:rPr>
          <w:rFonts w:hint="eastAsia"/>
          <w:sz w:val="28"/>
          <w:szCs w:val="28"/>
        </w:rPr>
        <w:t>业务平台密钥参数说明</w:t>
      </w:r>
      <w:bookmarkEnd w:id="28"/>
    </w:p>
    <w:p w:rsidR="00696F7E" w:rsidRPr="00776AEB" w:rsidRDefault="00696F7E" w:rsidP="00696F7E">
      <w:pPr>
        <w:ind w:firstLineChars="200" w:firstLine="420"/>
      </w:pPr>
      <w:r w:rsidRPr="002D6851">
        <w:rPr>
          <w:rFonts w:hint="eastAsia"/>
        </w:rPr>
        <w:t>业务平台密钥</w:t>
      </w:r>
      <w:r>
        <w:rPr>
          <w:rFonts w:hint="eastAsia"/>
        </w:rPr>
        <w:t>，下面简称密钥（常用代码变量名为</w:t>
      </w:r>
      <w:r>
        <w:rPr>
          <w:rFonts w:hint="eastAsia"/>
        </w:rPr>
        <w:t>bpKey</w:t>
      </w:r>
      <w:r>
        <w:rPr>
          <w:rFonts w:hint="eastAsia"/>
        </w:rPr>
        <w:t>）。支付平台会给每个业务系统分配一个（需向支付平台申请，业务平台</w:t>
      </w:r>
      <w:r>
        <w:rPr>
          <w:rFonts w:hint="eastAsia"/>
        </w:rPr>
        <w:t>ID</w:t>
      </w:r>
      <w:r>
        <w:rPr>
          <w:rFonts w:hint="eastAsia"/>
        </w:rPr>
        <w:t>即</w:t>
      </w:r>
      <w:r>
        <w:rPr>
          <w:rFonts w:hint="eastAsia"/>
        </w:rPr>
        <w:t>bpId</w:t>
      </w:r>
      <w:r>
        <w:rPr>
          <w:rFonts w:hint="eastAsia"/>
        </w:rPr>
        <w:t>也需要申请），在生成签名时，需要密钥参与签名。密钥是以英文字母和数字组成的</w:t>
      </w:r>
      <w:r>
        <w:rPr>
          <w:rFonts w:hint="eastAsia"/>
        </w:rPr>
        <w:t xml:space="preserve"> 32</w:t>
      </w:r>
      <w:r>
        <w:rPr>
          <w:rFonts w:hint="eastAsia"/>
        </w:rPr>
        <w:t>位字符串。</w:t>
      </w:r>
    </w:p>
    <w:p w:rsidR="00696F7E" w:rsidRDefault="00696F7E" w:rsidP="00696F7E">
      <w:pPr>
        <w:pStyle w:val="2"/>
      </w:pPr>
      <w:bookmarkStart w:id="29" w:name="_Toc395706034"/>
      <w:r>
        <w:rPr>
          <w:rFonts w:hint="eastAsia"/>
        </w:rPr>
        <w:lastRenderedPageBreak/>
        <w:t>6.2.</w:t>
      </w:r>
      <w:r>
        <w:rPr>
          <w:rFonts w:hint="eastAsia"/>
        </w:rPr>
        <w:t>生成签名规则</w:t>
      </w:r>
      <w:bookmarkEnd w:id="29"/>
    </w:p>
    <w:p w:rsidR="00696F7E" w:rsidRPr="00776AEB" w:rsidRDefault="00696F7E" w:rsidP="00696F7E">
      <w:pPr>
        <w:pStyle w:val="3"/>
        <w:rPr>
          <w:sz w:val="28"/>
          <w:szCs w:val="28"/>
        </w:rPr>
      </w:pPr>
      <w:bookmarkStart w:id="30" w:name="_Toc395706035"/>
      <w:r w:rsidRPr="00776AEB">
        <w:rPr>
          <w:rFonts w:hint="eastAsia"/>
          <w:sz w:val="28"/>
          <w:szCs w:val="28"/>
        </w:rPr>
        <w:t>6.2</w:t>
      </w:r>
      <w:r>
        <w:rPr>
          <w:rFonts w:hint="eastAsia"/>
          <w:sz w:val="28"/>
          <w:szCs w:val="28"/>
        </w:rPr>
        <w:t>.1</w:t>
      </w:r>
      <w:r w:rsidRPr="00776AEB">
        <w:rPr>
          <w:rFonts w:hint="eastAsia"/>
          <w:sz w:val="28"/>
          <w:szCs w:val="28"/>
        </w:rPr>
        <w:t>.</w:t>
      </w:r>
      <w:r w:rsidRPr="00776AEB">
        <w:rPr>
          <w:rFonts w:hint="eastAsia"/>
          <w:sz w:val="28"/>
          <w:szCs w:val="28"/>
        </w:rPr>
        <w:t>生成待签名字符串</w:t>
      </w:r>
      <w:bookmarkEnd w:id="30"/>
    </w:p>
    <w:p w:rsidR="00696F7E" w:rsidRDefault="00696F7E" w:rsidP="00696F7E">
      <w:r>
        <w:rPr>
          <w:rFonts w:hint="eastAsia"/>
        </w:rPr>
        <w:t>对于如下的参数数组：</w:t>
      </w:r>
    </w:p>
    <w:p w:rsidR="00696F7E" w:rsidRDefault="00696F7E" w:rsidP="00696F7E">
      <w:r>
        <w:t xml:space="preserve">string[] parameters={ </w:t>
      </w:r>
    </w:p>
    <w:p w:rsidR="00696F7E" w:rsidRDefault="00696F7E" w:rsidP="00696F7E">
      <w:r>
        <w:t xml:space="preserve">    "service=create_direct_pay_by_user", </w:t>
      </w:r>
    </w:p>
    <w:p w:rsidR="00696F7E" w:rsidRDefault="00696F7E" w:rsidP="00696F7E">
      <w:r>
        <w:t xml:space="preserve">    "partner=2088101568338364", </w:t>
      </w:r>
    </w:p>
    <w:p w:rsidR="00696F7E" w:rsidRDefault="00696F7E" w:rsidP="00696F7E">
      <w:r>
        <w:t xml:space="preserve">    "returnUrl= http://www.test.com/alipay/returnUrl.asp", </w:t>
      </w:r>
    </w:p>
    <w:p w:rsidR="00696F7E" w:rsidRDefault="00696F7E" w:rsidP="00696F7E">
      <w:r>
        <w:t xml:space="preserve">    "out_trade_no=6741334835157966", </w:t>
      </w:r>
    </w:p>
    <w:p w:rsidR="00696F7E" w:rsidRDefault="00696F7E" w:rsidP="00696F7E">
      <w:r>
        <w:rPr>
          <w:rFonts w:hint="eastAsia"/>
        </w:rPr>
        <w:t xml:space="preserve">    "subject=</w:t>
      </w:r>
      <w:r>
        <w:rPr>
          <w:rFonts w:hint="eastAsia"/>
        </w:rPr>
        <w:t>贝尔金护腕式</w:t>
      </w:r>
      <w:r>
        <w:rPr>
          <w:rFonts w:hint="eastAsia"/>
        </w:rPr>
        <w:t xml:space="preserve">", </w:t>
      </w:r>
    </w:p>
    <w:p w:rsidR="00696F7E" w:rsidRDefault="00696F7E" w:rsidP="00696F7E">
      <w:r>
        <w:t xml:space="preserve">    "payment_type=1 ", </w:t>
      </w:r>
    </w:p>
    <w:p w:rsidR="00696F7E" w:rsidRDefault="00696F7E" w:rsidP="00696F7E">
      <w:r>
        <w:t xml:space="preserve">    "seller_email=alipay-test01@alipay.com", </w:t>
      </w:r>
    </w:p>
    <w:p w:rsidR="00696F7E" w:rsidRDefault="00696F7E" w:rsidP="00696F7E">
      <w:r>
        <w:t xml:space="preserve">    "total_fee=100" </w:t>
      </w:r>
    </w:p>
    <w:p w:rsidR="00696F7E" w:rsidRDefault="00696F7E" w:rsidP="00696F7E">
      <w:r>
        <w:t xml:space="preserve">}; </w:t>
      </w:r>
    </w:p>
    <w:p w:rsidR="00696F7E" w:rsidRDefault="00696F7E" w:rsidP="00696F7E">
      <w:r>
        <w:rPr>
          <w:rFonts w:hint="eastAsia"/>
        </w:rPr>
        <w:t>对数组里的每一个值从</w:t>
      </w:r>
      <w:r>
        <w:rPr>
          <w:rFonts w:hint="eastAsia"/>
        </w:rPr>
        <w:t xml:space="preserve"> a </w:t>
      </w:r>
      <w:r>
        <w:rPr>
          <w:rFonts w:hint="eastAsia"/>
        </w:rPr>
        <w:t>到</w:t>
      </w:r>
      <w:r>
        <w:rPr>
          <w:rFonts w:hint="eastAsia"/>
        </w:rPr>
        <w:t xml:space="preserve"> z </w:t>
      </w:r>
      <w:r>
        <w:rPr>
          <w:rFonts w:hint="eastAsia"/>
        </w:rPr>
        <w:t>的顺序排序，若遇到相同首字母，则看第二个字母，</w:t>
      </w:r>
    </w:p>
    <w:p w:rsidR="00696F7E" w:rsidRDefault="00696F7E" w:rsidP="00696F7E">
      <w:r>
        <w:rPr>
          <w:rFonts w:hint="eastAsia"/>
        </w:rPr>
        <w:t>以此类推。</w:t>
      </w:r>
    </w:p>
    <w:p w:rsidR="00696F7E" w:rsidRDefault="00696F7E" w:rsidP="00696F7E">
      <w:r>
        <w:rPr>
          <w:rFonts w:hint="eastAsia"/>
        </w:rPr>
        <w:t>排序完成之后，再把所有数组值以“</w:t>
      </w:r>
      <w:r>
        <w:rPr>
          <w:rFonts w:hint="eastAsia"/>
        </w:rPr>
        <w:t>&amp;</w:t>
      </w:r>
      <w:r>
        <w:rPr>
          <w:rFonts w:hint="eastAsia"/>
        </w:rPr>
        <w:t>”字符连接起来，如：</w:t>
      </w:r>
    </w:p>
    <w:p w:rsidR="00696F7E" w:rsidRDefault="00696F7E" w:rsidP="00696F7E">
      <w:r>
        <w:t>out_trade_no=6741334835157966&amp;partner=2088101568338364</w:t>
      </w:r>
    </w:p>
    <w:p w:rsidR="00696F7E" w:rsidRDefault="00696F7E" w:rsidP="00696F7E">
      <w:r>
        <w:t>&amp;payment_type=1&amp;returnUrl=http://www.test.com/alipay/returnUrl.asp&amp;sell</w:t>
      </w:r>
    </w:p>
    <w:p w:rsidR="00696F7E" w:rsidRDefault="00696F7E" w:rsidP="00696F7E">
      <w:r>
        <w:t>er_email=alipay-test01@alipay.com&amp;service=create_direct_pay_by_user&amp;subje</w:t>
      </w:r>
    </w:p>
    <w:p w:rsidR="00696F7E" w:rsidRDefault="00696F7E" w:rsidP="00696F7E">
      <w:r>
        <w:rPr>
          <w:rFonts w:hint="eastAsia"/>
        </w:rPr>
        <w:t>ct=</w:t>
      </w:r>
      <w:r>
        <w:rPr>
          <w:rFonts w:hint="eastAsia"/>
        </w:rPr>
        <w:t>贝尔金护腕式</w:t>
      </w:r>
      <w:r>
        <w:rPr>
          <w:rFonts w:hint="eastAsia"/>
        </w:rPr>
        <w:t xml:space="preserve">&amp;total_fee=100 </w:t>
      </w:r>
    </w:p>
    <w:p w:rsidR="00696F7E" w:rsidRDefault="00696F7E" w:rsidP="00696F7E">
      <w:r>
        <w:rPr>
          <w:rFonts w:hint="eastAsia"/>
        </w:rPr>
        <w:t>这串字符串便是待签名字符串。</w:t>
      </w:r>
    </w:p>
    <w:p w:rsidR="00696F7E" w:rsidRDefault="00696F7E" w:rsidP="00696F7E">
      <w:r>
        <w:rPr>
          <w:rFonts w:hint="eastAsia"/>
        </w:rPr>
        <w:t>注意：</w:t>
      </w:r>
    </w:p>
    <w:p w:rsidR="00696F7E" w:rsidRDefault="00696F7E" w:rsidP="00696F7E">
      <w:pPr>
        <w:pStyle w:val="a8"/>
        <w:numPr>
          <w:ilvl w:val="0"/>
          <w:numId w:val="5"/>
        </w:numPr>
        <w:ind w:firstLineChars="0"/>
      </w:pPr>
      <w:r>
        <w:rPr>
          <w:rFonts w:hint="eastAsia"/>
        </w:rPr>
        <w:t>根据</w:t>
      </w:r>
      <w:r>
        <w:t xml:space="preserve">HTTP </w:t>
      </w:r>
      <w:r>
        <w:rPr>
          <w:rFonts w:hint="eastAsia"/>
        </w:rPr>
        <w:t>协议要求，传递参数的值中如果存在特殊字符（如：</w:t>
      </w:r>
      <w:r>
        <w:t>&amp;</w:t>
      </w:r>
      <w:r>
        <w:rPr>
          <w:rFonts w:hint="eastAsia"/>
        </w:rPr>
        <w:t>、</w:t>
      </w:r>
      <w:r>
        <w:t>@</w:t>
      </w:r>
      <w:r>
        <w:rPr>
          <w:rFonts w:hint="eastAsia"/>
        </w:rPr>
        <w:t>等），</w:t>
      </w:r>
    </w:p>
    <w:p w:rsidR="00696F7E" w:rsidRDefault="00696F7E" w:rsidP="00696F7E">
      <w:r>
        <w:rPr>
          <w:rFonts w:hint="eastAsia"/>
        </w:rPr>
        <w:t>那么该值需要做</w:t>
      </w:r>
      <w:r>
        <w:rPr>
          <w:rFonts w:hint="eastAsia"/>
        </w:rPr>
        <w:t>URL Encoding</w:t>
      </w:r>
      <w:r>
        <w:rPr>
          <w:rFonts w:hint="eastAsia"/>
        </w:rPr>
        <w:t>，这样请求接收方才能接收到正确的参数值。这</w:t>
      </w:r>
    </w:p>
    <w:p w:rsidR="00696F7E" w:rsidRDefault="00696F7E" w:rsidP="00696F7E">
      <w:r>
        <w:rPr>
          <w:rFonts w:hint="eastAsia"/>
        </w:rPr>
        <w:t>种情况下，待签名数据应该是原生值而不是</w:t>
      </w:r>
      <w:r>
        <w:rPr>
          <w:rFonts w:hint="eastAsia"/>
        </w:rPr>
        <w:t xml:space="preserve">encoding </w:t>
      </w:r>
      <w:r>
        <w:rPr>
          <w:rFonts w:hint="eastAsia"/>
        </w:rPr>
        <w:t>之后的值。例如：调用某</w:t>
      </w:r>
    </w:p>
    <w:p w:rsidR="00696F7E" w:rsidRDefault="00696F7E" w:rsidP="00696F7E">
      <w:r>
        <w:rPr>
          <w:rFonts w:hint="eastAsia"/>
        </w:rPr>
        <w:t>接口需要对请求参数</w:t>
      </w:r>
      <w:r>
        <w:rPr>
          <w:rFonts w:hint="eastAsia"/>
        </w:rPr>
        <w:t xml:space="preserve">email </w:t>
      </w:r>
      <w:r>
        <w:rPr>
          <w:rFonts w:hint="eastAsia"/>
        </w:rPr>
        <w:t>进行数字签名，那么待签名数据应该是</w:t>
      </w:r>
    </w:p>
    <w:p w:rsidR="00696F7E" w:rsidRDefault="00696F7E" w:rsidP="00696F7E">
      <w:r>
        <w:rPr>
          <w:rFonts w:hint="eastAsia"/>
        </w:rPr>
        <w:t>email=test@msn.com</w:t>
      </w:r>
      <w:r>
        <w:rPr>
          <w:rFonts w:hint="eastAsia"/>
        </w:rPr>
        <w:t>，而不是</w:t>
      </w:r>
      <w:r>
        <w:rPr>
          <w:rFonts w:hint="eastAsia"/>
        </w:rPr>
        <w:t>email=test%40msn.com</w:t>
      </w:r>
      <w:r>
        <w:rPr>
          <w:rFonts w:hint="eastAsia"/>
        </w:rPr>
        <w:t>。</w:t>
      </w:r>
    </w:p>
    <w:p w:rsidR="00696F7E" w:rsidRPr="00776AEB" w:rsidRDefault="00696F7E" w:rsidP="00696F7E">
      <w:pPr>
        <w:pStyle w:val="3"/>
        <w:rPr>
          <w:sz w:val="28"/>
          <w:szCs w:val="28"/>
        </w:rPr>
      </w:pPr>
      <w:bookmarkStart w:id="31" w:name="_Toc395706036"/>
      <w:r>
        <w:rPr>
          <w:rFonts w:hint="eastAsia"/>
          <w:kern w:val="44"/>
          <w:sz w:val="28"/>
          <w:szCs w:val="28"/>
        </w:rPr>
        <w:t>6.2.2</w:t>
      </w:r>
      <w:r w:rsidRPr="00776AEB">
        <w:rPr>
          <w:rFonts w:hint="eastAsia"/>
          <w:kern w:val="44"/>
          <w:sz w:val="28"/>
          <w:szCs w:val="28"/>
        </w:rPr>
        <w:t>.</w:t>
      </w:r>
      <w:r w:rsidRPr="00776AEB">
        <w:rPr>
          <w:rFonts w:hint="eastAsia"/>
          <w:sz w:val="28"/>
          <w:szCs w:val="28"/>
        </w:rPr>
        <w:t xml:space="preserve">MD5 </w:t>
      </w:r>
      <w:r w:rsidRPr="00776AEB">
        <w:rPr>
          <w:rFonts w:hint="eastAsia"/>
          <w:sz w:val="28"/>
          <w:szCs w:val="28"/>
        </w:rPr>
        <w:t>签名</w:t>
      </w:r>
      <w:bookmarkEnd w:id="31"/>
    </w:p>
    <w:p w:rsidR="00696F7E" w:rsidRDefault="00696F7E" w:rsidP="00696F7E">
      <w:pPr>
        <w:pStyle w:val="a8"/>
        <w:numPr>
          <w:ilvl w:val="0"/>
          <w:numId w:val="4"/>
        </w:numPr>
        <w:ind w:firstLineChars="0"/>
      </w:pPr>
      <w:r>
        <w:t xml:space="preserve"> </w:t>
      </w:r>
      <w:r>
        <w:rPr>
          <w:rFonts w:hint="eastAsia"/>
        </w:rPr>
        <w:t>请求时签名</w:t>
      </w:r>
    </w:p>
    <w:p w:rsidR="00696F7E" w:rsidRDefault="00696F7E" w:rsidP="00696F7E">
      <w:pPr>
        <w:ind w:firstLine="420"/>
      </w:pPr>
      <w:r>
        <w:rPr>
          <w:rFonts w:hint="eastAsia"/>
        </w:rPr>
        <w:t>当拿到请求时的待签名字符串后，需要把私钥直接拼接到待签名字符串后面，形成</w:t>
      </w:r>
    </w:p>
    <w:p w:rsidR="00696F7E" w:rsidRDefault="00696F7E" w:rsidP="00696F7E">
      <w:r>
        <w:rPr>
          <w:rFonts w:hint="eastAsia"/>
        </w:rPr>
        <w:t>新的字符串，利用</w:t>
      </w:r>
      <w:r>
        <w:rPr>
          <w:rFonts w:hint="eastAsia"/>
        </w:rPr>
        <w:t xml:space="preserve">MD5 </w:t>
      </w:r>
      <w:r>
        <w:rPr>
          <w:rFonts w:hint="eastAsia"/>
        </w:rPr>
        <w:t>的签名函数对这个新的字符串进行签名运算，从而得到</w:t>
      </w:r>
      <w:r>
        <w:rPr>
          <w:rFonts w:hint="eastAsia"/>
        </w:rPr>
        <w:t>32</w:t>
      </w:r>
    </w:p>
    <w:p w:rsidR="00696F7E" w:rsidRDefault="00696F7E" w:rsidP="00696F7E">
      <w:r>
        <w:rPr>
          <w:rFonts w:hint="eastAsia"/>
        </w:rPr>
        <w:t>位签名结果字符串（该字符串赋值于参数</w:t>
      </w:r>
      <w:r>
        <w:rPr>
          <w:rFonts w:hint="eastAsia"/>
        </w:rPr>
        <w:t>sign</w:t>
      </w:r>
      <w:r>
        <w:rPr>
          <w:rFonts w:hint="eastAsia"/>
        </w:rPr>
        <w:t>）。</w:t>
      </w:r>
    </w:p>
    <w:p w:rsidR="00696F7E" w:rsidRDefault="00696F7E" w:rsidP="00696F7E">
      <w:pPr>
        <w:pStyle w:val="a8"/>
        <w:numPr>
          <w:ilvl w:val="0"/>
          <w:numId w:val="4"/>
        </w:numPr>
        <w:ind w:firstLineChars="0"/>
      </w:pPr>
      <w:r>
        <w:t></w:t>
      </w:r>
      <w:r>
        <w:rPr>
          <w:rFonts w:hint="eastAsia"/>
        </w:rPr>
        <w:t>通知返回时验证签名</w:t>
      </w:r>
    </w:p>
    <w:p w:rsidR="00696F7E" w:rsidRDefault="00696F7E" w:rsidP="00696F7E">
      <w:pPr>
        <w:ind w:firstLine="420"/>
      </w:pPr>
      <w:r>
        <w:rPr>
          <w:rFonts w:hint="eastAsia"/>
        </w:rPr>
        <w:t>当获得到通知返回时的待签名字符串后，同理，需要把私钥直接拼接到待签名字符</w:t>
      </w:r>
    </w:p>
    <w:p w:rsidR="00696F7E" w:rsidRDefault="00696F7E" w:rsidP="00696F7E">
      <w:r>
        <w:rPr>
          <w:rFonts w:hint="eastAsia"/>
        </w:rPr>
        <w:t>串后面，形成新的字符串，利用</w:t>
      </w:r>
      <w:r>
        <w:rPr>
          <w:rFonts w:hint="eastAsia"/>
        </w:rPr>
        <w:t>MD5</w:t>
      </w:r>
      <w:r>
        <w:rPr>
          <w:rFonts w:hint="eastAsia"/>
        </w:rPr>
        <w:t>的签名函数对这个新的字符串进行签名运算，</w:t>
      </w:r>
    </w:p>
    <w:p w:rsidR="00696F7E" w:rsidRDefault="00696F7E" w:rsidP="00696F7E">
      <w:r>
        <w:rPr>
          <w:rFonts w:hint="eastAsia"/>
        </w:rPr>
        <w:lastRenderedPageBreak/>
        <w:t>从而得到</w:t>
      </w:r>
      <w:r>
        <w:rPr>
          <w:rFonts w:hint="eastAsia"/>
        </w:rPr>
        <w:t xml:space="preserve"> 32 </w:t>
      </w:r>
      <w:r>
        <w:rPr>
          <w:rFonts w:hint="eastAsia"/>
        </w:rPr>
        <w:t>位签名结果字符串。此时这个新的字符串需要与支付平台通知返回参数</w:t>
      </w:r>
    </w:p>
    <w:p w:rsidR="00696F7E" w:rsidRDefault="00696F7E" w:rsidP="00696F7E">
      <w:r>
        <w:rPr>
          <w:rFonts w:hint="eastAsia"/>
        </w:rPr>
        <w:t>中的参数</w:t>
      </w:r>
      <w:r>
        <w:rPr>
          <w:rFonts w:hint="eastAsia"/>
        </w:rPr>
        <w:t xml:space="preserve"> sign </w:t>
      </w:r>
      <w:r>
        <w:rPr>
          <w:rFonts w:hint="eastAsia"/>
        </w:rPr>
        <w:t>的值进行验证是否相等，来判断签名是否验证通过。</w:t>
      </w:r>
    </w:p>
    <w:p w:rsidR="00696F7E" w:rsidRPr="00F530E9" w:rsidRDefault="00696F7E" w:rsidP="00696F7E">
      <w:pPr>
        <w:pStyle w:val="2"/>
      </w:pPr>
      <w:bookmarkStart w:id="32" w:name="_Toc395706037"/>
      <w:r>
        <w:rPr>
          <w:rFonts w:hint="eastAsia"/>
        </w:rPr>
        <w:t>6.3</w:t>
      </w:r>
      <w:r w:rsidRPr="00F530E9">
        <w:rPr>
          <w:rFonts w:hint="eastAsia"/>
        </w:rPr>
        <w:t>实例</w:t>
      </w:r>
      <w:bookmarkEnd w:id="32"/>
    </w:p>
    <w:p w:rsidR="00696F7E" w:rsidRPr="00C8372A" w:rsidRDefault="00696F7E" w:rsidP="00696F7E">
      <w:pPr>
        <w:rPr>
          <w:rFonts w:ascii="黑体" w:eastAsia="黑体" w:hAnsi="黑体"/>
          <w:b/>
        </w:rPr>
      </w:pPr>
      <w:r w:rsidRPr="00C8372A">
        <w:rPr>
          <w:rFonts w:ascii="黑体" w:eastAsia="黑体" w:hAnsi="黑体" w:hint="eastAsia"/>
          <w:b/>
        </w:rPr>
        <w:t>伪代码：</w:t>
      </w:r>
    </w:p>
    <w:p w:rsidR="00696F7E" w:rsidRDefault="00696F7E" w:rsidP="00696F7E">
      <w:r>
        <w:rPr>
          <w:rFonts w:hint="eastAsia"/>
        </w:rPr>
        <w:t>Begin</w:t>
      </w:r>
    </w:p>
    <w:p w:rsidR="00696F7E" w:rsidRDefault="00696F7E" w:rsidP="00696F7E">
      <w:r>
        <w:rPr>
          <w:rFonts w:hint="eastAsia"/>
        </w:rPr>
        <w:t>输入：参数数组</w:t>
      </w:r>
    </w:p>
    <w:p w:rsidR="00696F7E" w:rsidRDefault="00696F7E" w:rsidP="00696F7E">
      <w:r>
        <w:t>string[] parameters=</w:t>
      </w:r>
    </w:p>
    <w:p w:rsidR="00696F7E" w:rsidRDefault="00696F7E" w:rsidP="00696F7E">
      <w:r>
        <w:t xml:space="preserve">{ </w:t>
      </w:r>
    </w:p>
    <w:p w:rsidR="00696F7E" w:rsidRPr="00C8372A" w:rsidRDefault="009F7B1F" w:rsidP="00696F7E">
      <w:pPr>
        <w:ind w:left="400" w:hangingChars="200" w:hanging="400"/>
        <w:rPr>
          <w:rStyle w:val="php-punctuation"/>
          <w:rFonts w:ascii="Courier New" w:hAnsi="Courier New" w:cs="Courier New"/>
          <w:color w:val="auto"/>
          <w:sz w:val="20"/>
          <w:szCs w:val="20"/>
        </w:rPr>
      </w:pPr>
      <w:r>
        <w:rPr>
          <w:rStyle w:val="php-string-single-quoted"/>
          <w:rFonts w:ascii="Courier New" w:hAnsi="Courier New" w:cs="Courier New" w:hint="eastAsia"/>
          <w:sz w:val="20"/>
          <w:szCs w:val="20"/>
        </w:rPr>
        <w:tab/>
      </w:r>
      <w:r w:rsidR="00696F7E" w:rsidRPr="00C8372A">
        <w:rPr>
          <w:rStyle w:val="php-string-single-quoted"/>
          <w:rFonts w:ascii="Courier New" w:hAnsi="Courier New" w:cs="Courier New"/>
          <w:sz w:val="20"/>
          <w:szCs w:val="20"/>
        </w:rPr>
        <w:t>'</w:t>
      </w:r>
      <w:r w:rsidR="009F7181">
        <w:rPr>
          <w:rStyle w:val="php-string-single-quoted"/>
          <w:rFonts w:ascii="Courier New" w:hAnsi="Courier New" w:cs="Courier New" w:hint="eastAsia"/>
          <w:sz w:val="20"/>
          <w:szCs w:val="20"/>
        </w:rPr>
        <w:t>unid=12046121</w:t>
      </w:r>
      <w:r w:rsidR="00696F7E" w:rsidRPr="00C8372A">
        <w:rPr>
          <w:rStyle w:val="php-string-single-quoted"/>
          <w:rFonts w:ascii="Courier New" w:hAnsi="Courier New" w:cs="Courier New"/>
          <w:sz w:val="20"/>
          <w:szCs w:val="20"/>
        </w:rPr>
        <w:t>'</w:t>
      </w:r>
      <w:r w:rsidR="00696F7E" w:rsidRPr="00C8372A">
        <w:rPr>
          <w:rStyle w:val="php-punctuation"/>
          <w:rFonts w:ascii="Courier New" w:hAnsi="Courier New" w:cs="Courier New"/>
          <w:color w:val="auto"/>
          <w:sz w:val="20"/>
          <w:szCs w:val="20"/>
        </w:rPr>
        <w:t>,</w:t>
      </w:r>
      <w:r w:rsidR="00696F7E" w:rsidRPr="00C8372A">
        <w:rPr>
          <w:rFonts w:ascii="Courier New" w:hAnsi="Courier New" w:cs="Courier New"/>
          <w:sz w:val="20"/>
          <w:szCs w:val="20"/>
        </w:rPr>
        <w:br/>
      </w:r>
      <w:r w:rsidR="00696F7E" w:rsidRPr="00C8372A">
        <w:rPr>
          <w:rStyle w:val="php-string-single-quoted"/>
          <w:rFonts w:ascii="Courier New" w:hAnsi="Courier New" w:cs="Courier New"/>
          <w:sz w:val="20"/>
          <w:szCs w:val="20"/>
        </w:rPr>
        <w:t>'antiPhishingKey</w:t>
      </w:r>
      <w:r w:rsidR="00696F7E" w:rsidRPr="00C8372A">
        <w:rPr>
          <w:rStyle w:val="php-string-single-quoted"/>
          <w:rFonts w:ascii="Courier New" w:hAnsi="Courier New" w:cs="Courier New" w:hint="eastAsia"/>
          <w:sz w:val="20"/>
          <w:szCs w:val="20"/>
        </w:rPr>
        <w:t>=1234567891011</w:t>
      </w:r>
      <w:r w:rsidR="00696F7E" w:rsidRPr="00C8372A">
        <w:rPr>
          <w:rStyle w:val="php-string-single-quoted"/>
          <w:rFonts w:ascii="Courier New" w:hAnsi="Courier New" w:cs="Courier New"/>
          <w:sz w:val="20"/>
          <w:szCs w:val="20"/>
        </w:rPr>
        <w:t>'</w:t>
      </w:r>
      <w:r w:rsidR="00696F7E" w:rsidRPr="00C8372A">
        <w:rPr>
          <w:rStyle w:val="php-punctuation"/>
          <w:rFonts w:ascii="Courier New" w:hAnsi="Courier New" w:cs="Courier New"/>
          <w:color w:val="auto"/>
          <w:sz w:val="20"/>
          <w:szCs w:val="20"/>
        </w:rPr>
        <w:t>,</w:t>
      </w:r>
      <w:r w:rsidR="00696F7E" w:rsidRPr="00C8372A">
        <w:rPr>
          <w:rFonts w:ascii="Courier New" w:hAnsi="Courier New" w:cs="Courier New"/>
          <w:sz w:val="20"/>
          <w:szCs w:val="20"/>
        </w:rPr>
        <w:br/>
      </w:r>
      <w:r w:rsidR="00696F7E" w:rsidRPr="00C8372A">
        <w:rPr>
          <w:rStyle w:val="php-string-single-quoted"/>
          <w:rFonts w:ascii="Courier New" w:hAnsi="Courier New" w:cs="Courier New"/>
          <w:sz w:val="20"/>
          <w:szCs w:val="20"/>
        </w:rPr>
        <w:t>'bpId</w:t>
      </w:r>
      <w:r w:rsidR="00696F7E" w:rsidRPr="00C8372A">
        <w:rPr>
          <w:rStyle w:val="php-string-single-quoted"/>
          <w:rFonts w:ascii="Courier New" w:hAnsi="Courier New" w:cs="Courier New" w:hint="eastAsia"/>
          <w:sz w:val="20"/>
          <w:szCs w:val="20"/>
        </w:rPr>
        <w:t>=10068</w:t>
      </w:r>
      <w:r w:rsidR="00696F7E" w:rsidRPr="00C8372A">
        <w:rPr>
          <w:rStyle w:val="php-string-single-quoted"/>
          <w:rFonts w:ascii="Courier New" w:hAnsi="Courier New" w:cs="Courier New"/>
          <w:sz w:val="20"/>
          <w:szCs w:val="20"/>
        </w:rPr>
        <w:t>'</w:t>
      </w:r>
      <w:r w:rsidR="00696F7E" w:rsidRPr="00C8372A">
        <w:rPr>
          <w:rStyle w:val="php-punctuation"/>
          <w:rFonts w:ascii="Courier New" w:hAnsi="Courier New" w:cs="Courier New"/>
          <w:color w:val="auto"/>
          <w:sz w:val="20"/>
          <w:szCs w:val="20"/>
        </w:rPr>
        <w:t>,</w:t>
      </w:r>
      <w:r w:rsidR="00696F7E" w:rsidRPr="00C8372A">
        <w:rPr>
          <w:rFonts w:ascii="Courier New" w:hAnsi="Courier New" w:cs="Courier New"/>
          <w:sz w:val="20"/>
          <w:szCs w:val="20"/>
        </w:rPr>
        <w:br/>
      </w:r>
      <w:r w:rsidR="00696F7E" w:rsidRPr="00C8372A">
        <w:rPr>
          <w:rStyle w:val="php-string-single-quoted"/>
          <w:rFonts w:ascii="Courier New" w:hAnsi="Courier New" w:cs="Courier New"/>
          <w:sz w:val="20"/>
          <w:szCs w:val="20"/>
        </w:rPr>
        <w:t>'content</w:t>
      </w:r>
      <w:r w:rsidR="00696F7E" w:rsidRPr="00C8372A">
        <w:rPr>
          <w:rStyle w:val="php-string-single-quoted"/>
          <w:rFonts w:ascii="Courier New" w:hAnsi="Courier New" w:cs="Courier New" w:hint="eastAsia"/>
          <w:sz w:val="20"/>
          <w:szCs w:val="20"/>
        </w:rPr>
        <w:t>=</w:t>
      </w:r>
      <w:r w:rsidR="00696F7E" w:rsidRPr="00C8372A">
        <w:rPr>
          <w:rStyle w:val="php-string-single-quoted"/>
          <w:rFonts w:ascii="Courier New" w:hAnsi="Courier New" w:cs="Courier New" w:hint="eastAsia"/>
          <w:sz w:val="20"/>
          <w:szCs w:val="20"/>
        </w:rPr>
        <w:t>实例</w:t>
      </w:r>
      <w:r w:rsidR="00696F7E" w:rsidRPr="00C8372A">
        <w:rPr>
          <w:rStyle w:val="php-string-single-quoted"/>
          <w:rFonts w:ascii="Courier New" w:hAnsi="Courier New" w:cs="Courier New"/>
          <w:sz w:val="20"/>
          <w:szCs w:val="20"/>
        </w:rPr>
        <w:t>'</w:t>
      </w:r>
      <w:r w:rsidR="00696F7E" w:rsidRPr="00C8372A">
        <w:rPr>
          <w:rStyle w:val="php-punctuation"/>
          <w:rFonts w:ascii="Courier New" w:hAnsi="Courier New" w:cs="Courier New"/>
          <w:color w:val="auto"/>
          <w:sz w:val="20"/>
          <w:szCs w:val="20"/>
        </w:rPr>
        <w:t>,</w:t>
      </w:r>
      <w:r w:rsidR="00696F7E" w:rsidRPr="00C8372A">
        <w:rPr>
          <w:rFonts w:ascii="Courier New" w:hAnsi="Courier New" w:cs="Courier New"/>
          <w:sz w:val="20"/>
          <w:szCs w:val="20"/>
        </w:rPr>
        <w:br/>
      </w:r>
      <w:r w:rsidR="00696F7E" w:rsidRPr="00C8372A">
        <w:rPr>
          <w:rStyle w:val="php-string-single-quoted"/>
          <w:rFonts w:ascii="Courier New" w:hAnsi="Courier New" w:cs="Courier New"/>
          <w:sz w:val="20"/>
          <w:szCs w:val="20"/>
        </w:rPr>
        <w:t>'goodsName</w:t>
      </w:r>
      <w:r w:rsidR="00696F7E" w:rsidRPr="00C8372A">
        <w:rPr>
          <w:rStyle w:val="php-string-single-quoted"/>
          <w:rFonts w:ascii="Courier New" w:hAnsi="Courier New" w:cs="Courier New" w:hint="eastAsia"/>
          <w:sz w:val="20"/>
          <w:szCs w:val="20"/>
        </w:rPr>
        <w:t>=</w:t>
      </w:r>
      <w:r w:rsidR="00696F7E" w:rsidRPr="00C8372A">
        <w:rPr>
          <w:rStyle w:val="php-string-single-quoted"/>
          <w:rFonts w:ascii="Courier New" w:hAnsi="Courier New" w:cs="Courier New" w:hint="eastAsia"/>
          <w:sz w:val="20"/>
          <w:szCs w:val="20"/>
        </w:rPr>
        <w:t>伪代码</w:t>
      </w:r>
      <w:r w:rsidR="00696F7E" w:rsidRPr="00C8372A">
        <w:rPr>
          <w:rStyle w:val="php-string-single-quoted"/>
          <w:rFonts w:ascii="Courier New" w:hAnsi="Courier New" w:cs="Courier New"/>
          <w:sz w:val="20"/>
          <w:szCs w:val="20"/>
        </w:rPr>
        <w:t>'</w:t>
      </w:r>
      <w:r w:rsidR="00696F7E" w:rsidRPr="00C8372A">
        <w:rPr>
          <w:rStyle w:val="php-punctuation"/>
          <w:rFonts w:ascii="Courier New" w:hAnsi="Courier New" w:cs="Courier New"/>
          <w:color w:val="auto"/>
          <w:sz w:val="20"/>
          <w:szCs w:val="20"/>
        </w:rPr>
        <w:t>,</w:t>
      </w:r>
      <w:r w:rsidR="00696F7E" w:rsidRPr="00C8372A">
        <w:rPr>
          <w:rFonts w:ascii="Courier New" w:hAnsi="Courier New" w:cs="Courier New"/>
          <w:sz w:val="20"/>
          <w:szCs w:val="20"/>
        </w:rPr>
        <w:br/>
      </w:r>
      <w:r w:rsidR="00696F7E" w:rsidRPr="00C8372A">
        <w:rPr>
          <w:rStyle w:val="php-string-single-quoted"/>
          <w:rFonts w:ascii="Courier New" w:hAnsi="Courier New" w:cs="Courier New"/>
          <w:sz w:val="20"/>
          <w:szCs w:val="20"/>
        </w:rPr>
        <w:t>'total</w:t>
      </w:r>
      <w:r w:rsidR="00307F58">
        <w:rPr>
          <w:rStyle w:val="php-string-single-quoted"/>
          <w:rFonts w:ascii="Courier New" w:hAnsi="Courier New" w:cs="Courier New" w:hint="eastAsia"/>
          <w:sz w:val="20"/>
          <w:szCs w:val="20"/>
        </w:rPr>
        <w:t>Fee</w:t>
      </w:r>
      <w:r w:rsidR="00696F7E" w:rsidRPr="00C8372A">
        <w:rPr>
          <w:rStyle w:val="php-string-single-quoted"/>
          <w:rFonts w:ascii="Courier New" w:hAnsi="Courier New" w:cs="Courier New" w:hint="eastAsia"/>
          <w:sz w:val="20"/>
          <w:szCs w:val="20"/>
        </w:rPr>
        <w:t>=1000000</w:t>
      </w:r>
      <w:r w:rsidR="00696F7E" w:rsidRPr="00C8372A">
        <w:rPr>
          <w:rStyle w:val="php-string-single-quoted"/>
          <w:rFonts w:ascii="Courier New" w:hAnsi="Courier New" w:cs="Courier New"/>
          <w:sz w:val="20"/>
          <w:szCs w:val="20"/>
        </w:rPr>
        <w:t>'</w:t>
      </w:r>
      <w:r w:rsidR="00696F7E" w:rsidRPr="00C8372A">
        <w:rPr>
          <w:rStyle w:val="php-punctuation"/>
          <w:rFonts w:ascii="Courier New" w:hAnsi="Courier New" w:cs="Courier New"/>
          <w:color w:val="auto"/>
          <w:sz w:val="20"/>
          <w:szCs w:val="20"/>
        </w:rPr>
        <w:t>,</w:t>
      </w:r>
    </w:p>
    <w:p w:rsidR="00696F7E" w:rsidRDefault="00696F7E" w:rsidP="00696F7E">
      <w:pPr>
        <w:ind w:left="420" w:hangingChars="200" w:hanging="420"/>
        <w:rPr>
          <w:rFonts w:ascii="Courier New" w:hAnsi="Courier New" w:cs="Courier New"/>
          <w:color w:val="FF0000"/>
          <w:sz w:val="20"/>
          <w:szCs w:val="20"/>
        </w:rPr>
      </w:pPr>
      <w:r w:rsidRPr="00445245">
        <w:t>……</w:t>
      </w:r>
      <w:r w:rsidRPr="00445245">
        <w:rPr>
          <w:rFonts w:hint="eastAsia"/>
        </w:rPr>
        <w:t>(</w:t>
      </w:r>
      <w:r w:rsidRPr="00445245">
        <w:rPr>
          <w:rFonts w:hint="eastAsia"/>
        </w:rPr>
        <w:t>其他参数</w:t>
      </w:r>
      <w:r w:rsidRPr="00445245">
        <w:rPr>
          <w:rFonts w:hint="eastAsia"/>
        </w:rPr>
        <w:t>)</w:t>
      </w:r>
    </w:p>
    <w:p w:rsidR="00696F7E" w:rsidRDefault="00696F7E" w:rsidP="00696F7E">
      <w:r>
        <w:t>};</w:t>
      </w:r>
    </w:p>
    <w:p w:rsidR="00696F7E" w:rsidRDefault="00696F7E" w:rsidP="00696F7E">
      <w:r>
        <w:rPr>
          <w:rFonts w:hint="eastAsia"/>
        </w:rPr>
        <w:t>p</w:t>
      </w:r>
      <w:r>
        <w:t>arameters</w:t>
      </w:r>
      <w:r>
        <w:rPr>
          <w:rFonts w:hint="eastAsia"/>
        </w:rPr>
        <w:t>=</w:t>
      </w:r>
      <w:r>
        <w:rPr>
          <w:rFonts w:hint="eastAsia"/>
        </w:rPr>
        <w:t>字典表排序</w:t>
      </w:r>
      <w:r>
        <w:rPr>
          <w:rFonts w:hint="eastAsia"/>
        </w:rPr>
        <w:t>(</w:t>
      </w:r>
      <w:r>
        <w:t>parameters</w:t>
      </w:r>
      <w:r>
        <w:rPr>
          <w:rFonts w:hint="eastAsia"/>
        </w:rPr>
        <w:t>)</w:t>
      </w:r>
    </w:p>
    <w:p w:rsidR="00696F7E" w:rsidRDefault="00696F7E" w:rsidP="00696F7E">
      <w:r>
        <w:rPr>
          <w:rFonts w:hint="eastAsia"/>
        </w:rPr>
        <w:t>while(parameter&lt;</w:t>
      </w:r>
      <w:r>
        <w:t>parameters</w:t>
      </w:r>
      <w:r>
        <w:rPr>
          <w:rFonts w:hint="eastAsia"/>
        </w:rPr>
        <w:t>){</w:t>
      </w:r>
    </w:p>
    <w:p w:rsidR="00696F7E" w:rsidRDefault="00696F7E" w:rsidP="00696F7E">
      <w:r>
        <w:t>prestr</w:t>
      </w:r>
      <w:r>
        <w:rPr>
          <w:rFonts w:hint="eastAsia"/>
        </w:rPr>
        <w:t>+=parameter+</w:t>
      </w:r>
      <w:r w:rsidRPr="00C66CE0">
        <w:rPr>
          <w:rStyle w:val="php-string-single-quoted"/>
          <w:rFonts w:ascii="Courier New" w:hAnsi="Courier New" w:cs="Courier New"/>
          <w:sz w:val="20"/>
          <w:szCs w:val="20"/>
        </w:rPr>
        <w:t>'</w:t>
      </w:r>
      <w:r>
        <w:rPr>
          <w:rStyle w:val="php-string-single-quoted"/>
          <w:rFonts w:ascii="Courier New" w:hAnsi="Courier New" w:cs="Courier New" w:hint="eastAsia"/>
          <w:sz w:val="20"/>
          <w:szCs w:val="20"/>
        </w:rPr>
        <w:t>&amp;</w:t>
      </w:r>
      <w:r w:rsidRPr="00C66CE0">
        <w:rPr>
          <w:rStyle w:val="php-string-single-quoted"/>
          <w:rFonts w:ascii="Courier New" w:hAnsi="Courier New" w:cs="Courier New"/>
          <w:sz w:val="20"/>
          <w:szCs w:val="20"/>
        </w:rPr>
        <w:t>'</w:t>
      </w:r>
    </w:p>
    <w:p w:rsidR="00696F7E" w:rsidRDefault="00696F7E" w:rsidP="00696F7E">
      <w:r>
        <w:rPr>
          <w:rFonts w:hint="eastAsia"/>
        </w:rPr>
        <w:t>}</w:t>
      </w:r>
    </w:p>
    <w:p w:rsidR="00696F7E" w:rsidRDefault="00696F7E" w:rsidP="00696F7E">
      <w:r>
        <w:rPr>
          <w:rFonts w:hint="eastAsia"/>
        </w:rPr>
        <w:t>p</w:t>
      </w:r>
      <w:r>
        <w:t>restr</w:t>
      </w:r>
      <w:r>
        <w:rPr>
          <w:rFonts w:hint="eastAsia"/>
        </w:rPr>
        <w:t>=</w:t>
      </w:r>
      <w:r>
        <w:rPr>
          <w:rFonts w:hint="eastAsia"/>
        </w:rPr>
        <w:t>删除末尾</w:t>
      </w:r>
      <w:r w:rsidRPr="00C66CE0">
        <w:rPr>
          <w:rStyle w:val="php-string-single-quoted"/>
          <w:rFonts w:ascii="Courier New" w:hAnsi="Courier New" w:cs="Courier New"/>
          <w:sz w:val="20"/>
          <w:szCs w:val="20"/>
        </w:rPr>
        <w:t>'</w:t>
      </w:r>
      <w:r>
        <w:rPr>
          <w:rStyle w:val="php-string-single-quoted"/>
          <w:rFonts w:ascii="Courier New" w:hAnsi="Courier New" w:cs="Courier New" w:hint="eastAsia"/>
          <w:sz w:val="20"/>
          <w:szCs w:val="20"/>
        </w:rPr>
        <w:t>&amp;</w:t>
      </w:r>
      <w:r w:rsidRPr="00C66CE0">
        <w:rPr>
          <w:rStyle w:val="php-string-single-quoted"/>
          <w:rFonts w:ascii="Courier New" w:hAnsi="Courier New" w:cs="Courier New"/>
          <w:sz w:val="20"/>
          <w:szCs w:val="20"/>
        </w:rPr>
        <w:t>'</w:t>
      </w:r>
      <w:r w:rsidRPr="00C66CE0">
        <w:rPr>
          <w:rFonts w:hint="eastAsia"/>
        </w:rPr>
        <w:t>字符</w:t>
      </w:r>
      <w:r>
        <w:rPr>
          <w:rFonts w:hint="eastAsia"/>
        </w:rPr>
        <w:t>(</w:t>
      </w:r>
      <w:r>
        <w:t>prestr</w:t>
      </w:r>
      <w:r>
        <w:rPr>
          <w:rFonts w:hint="eastAsia"/>
        </w:rPr>
        <w:t>);</w:t>
      </w:r>
    </w:p>
    <w:p w:rsidR="00696F7E" w:rsidRDefault="00696F7E" w:rsidP="00696F7E">
      <w:pPr>
        <w:rPr>
          <w:rStyle w:val="php-string-single-quoted"/>
          <w:rFonts w:ascii="Courier New" w:hAnsi="Courier New" w:cs="Courier New"/>
          <w:sz w:val="20"/>
          <w:szCs w:val="20"/>
        </w:rPr>
      </w:pPr>
      <w:r>
        <w:t>prestr</w:t>
      </w:r>
      <w:r>
        <w:rPr>
          <w:rFonts w:hint="eastAsia"/>
        </w:rPr>
        <w:t>=</w:t>
      </w:r>
      <w:r>
        <w:t>prestr</w:t>
      </w:r>
      <w:r>
        <w:rPr>
          <w:rFonts w:hint="eastAsia"/>
        </w:rPr>
        <w:t>+(</w:t>
      </w:r>
      <w:hyperlink w:anchor="_6.1.2.业务平台密钥参数说明" w:history="1">
        <w:r w:rsidRPr="00563AC9">
          <w:rPr>
            <w:rStyle w:val="ab"/>
            <w:rFonts w:hint="eastAsia"/>
          </w:rPr>
          <w:t>业务平台密钥</w:t>
        </w:r>
      </w:hyperlink>
      <w:r>
        <w:rPr>
          <w:rFonts w:hint="eastAsia"/>
        </w:rPr>
        <w:t>)</w:t>
      </w:r>
    </w:p>
    <w:p w:rsidR="00696F7E" w:rsidRPr="00C66CE0" w:rsidRDefault="00696F7E" w:rsidP="00696F7E">
      <w:r w:rsidRPr="00C66CE0">
        <w:rPr>
          <w:rFonts w:hint="eastAsia"/>
        </w:rPr>
        <w:t>sign = md5</w:t>
      </w:r>
      <w:r w:rsidRPr="00C66CE0">
        <w:rPr>
          <w:rFonts w:hint="eastAsia"/>
        </w:rPr>
        <w:t>加密（</w:t>
      </w:r>
      <w:r w:rsidRPr="00C66CE0">
        <w:rPr>
          <w:rFonts w:hint="eastAsia"/>
        </w:rPr>
        <w:t>sign</w:t>
      </w:r>
      <w:r w:rsidRPr="00C66CE0">
        <w:rPr>
          <w:rFonts w:hint="eastAsia"/>
        </w:rPr>
        <w:t>）</w:t>
      </w:r>
    </w:p>
    <w:p w:rsidR="00696F7E" w:rsidRDefault="00696F7E" w:rsidP="00696F7E">
      <w:r>
        <w:rPr>
          <w:rFonts w:hint="eastAsia"/>
        </w:rPr>
        <w:t>E</w:t>
      </w:r>
      <w:r w:rsidRPr="00C66CE0">
        <w:rPr>
          <w:rFonts w:hint="eastAsia"/>
        </w:rPr>
        <w:t>nd</w:t>
      </w:r>
    </w:p>
    <w:p w:rsidR="00696F7E" w:rsidRDefault="00696F7E" w:rsidP="00696F7E">
      <w:pPr>
        <w:pStyle w:val="3"/>
        <w:rPr>
          <w:sz w:val="28"/>
          <w:szCs w:val="28"/>
        </w:rPr>
      </w:pPr>
      <w:bookmarkStart w:id="33" w:name="_Toc395706038"/>
      <w:r>
        <w:rPr>
          <w:rFonts w:hint="eastAsia"/>
          <w:sz w:val="28"/>
          <w:szCs w:val="28"/>
        </w:rPr>
        <w:t>6.3</w:t>
      </w:r>
      <w:r w:rsidRPr="00F530E9">
        <w:rPr>
          <w:rFonts w:hint="eastAsia"/>
          <w:sz w:val="28"/>
          <w:szCs w:val="28"/>
        </w:rPr>
        <w:t>.1 Java</w:t>
      </w:r>
      <w:r w:rsidRPr="00F530E9">
        <w:rPr>
          <w:rFonts w:hint="eastAsia"/>
          <w:sz w:val="28"/>
          <w:szCs w:val="28"/>
        </w:rPr>
        <w:t>实例（仅供参考）</w:t>
      </w:r>
      <w:bookmarkEnd w:id="33"/>
    </w:p>
    <w:p w:rsidR="00696F7E" w:rsidRPr="00705B47" w:rsidRDefault="00696F7E" w:rsidP="00696F7E">
      <w:r>
        <w:rPr>
          <w:rFonts w:hint="eastAsia"/>
        </w:rPr>
        <w:t>或者可以引入项目</w:t>
      </w:r>
      <w:r w:rsidRPr="00705B47">
        <w:t>OrderEncrypt</w:t>
      </w:r>
      <w:r>
        <w:rPr>
          <w:rFonts w:hint="eastAsia"/>
        </w:rPr>
        <w:t>，</w:t>
      </w:r>
      <w:r>
        <w:rPr>
          <w:rFonts w:hint="eastAsia"/>
          <w:szCs w:val="21"/>
        </w:rPr>
        <w:t>参考</w:t>
      </w:r>
      <w:r w:rsidRPr="00705B47">
        <w:rPr>
          <w:rFonts w:ascii="Consolas" w:hAnsi="Consolas" w:cs="Consolas"/>
          <w:color w:val="000000"/>
          <w:kern w:val="0"/>
          <w:szCs w:val="21"/>
        </w:rPr>
        <w:t>OrderEncryptUtilTest</w:t>
      </w:r>
      <w:r>
        <w:rPr>
          <w:rFonts w:ascii="Consolas" w:hAnsi="Consolas" w:cs="Consolas" w:hint="eastAsia"/>
          <w:color w:val="000000"/>
          <w:kern w:val="0"/>
          <w:szCs w:val="21"/>
        </w:rPr>
        <w:t>类中的测试方法</w:t>
      </w:r>
      <w:r>
        <w:rPr>
          <w:rFonts w:ascii="Consolas" w:hAnsi="Consolas" w:cs="Consolas" w:hint="eastAsia"/>
          <w:color w:val="000000"/>
          <w:kern w:val="0"/>
          <w:szCs w:val="21"/>
        </w:rPr>
        <w:t>.</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sidRPr="00F530E9">
        <w:rPr>
          <w:rFonts w:ascii="微软雅黑" w:eastAsia="微软雅黑" w:cs="微软雅黑"/>
          <w:color w:val="3F5FBF"/>
          <w:kern w:val="0"/>
          <w:sz w:val="18"/>
          <w:szCs w:val="18"/>
        </w:rPr>
        <w:t>/**</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3F5FBF"/>
          <w:kern w:val="0"/>
          <w:sz w:val="18"/>
          <w:szCs w:val="18"/>
        </w:rPr>
        <w:tab/>
        <w:t xml:space="preserve"> * </w:t>
      </w:r>
      <w:r w:rsidRPr="00F530E9">
        <w:rPr>
          <w:rFonts w:ascii="微软雅黑" w:eastAsia="微软雅黑" w:cs="微软雅黑" w:hint="eastAsia"/>
          <w:color w:val="3F5FBF"/>
          <w:kern w:val="0"/>
          <w:sz w:val="18"/>
          <w:szCs w:val="18"/>
        </w:rPr>
        <w:t>生成签名</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3F5FBF"/>
          <w:kern w:val="0"/>
          <w:sz w:val="18"/>
          <w:szCs w:val="18"/>
        </w:rPr>
        <w:tab/>
        <w:t xml:space="preserve"> * </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3F5FBF"/>
          <w:kern w:val="0"/>
          <w:sz w:val="18"/>
          <w:szCs w:val="18"/>
        </w:rPr>
        <w:tab/>
        <w:t xml:space="preserve"> * </w:t>
      </w:r>
      <w:r w:rsidRPr="00F530E9">
        <w:rPr>
          <w:rFonts w:ascii="微软雅黑" w:eastAsia="微软雅黑" w:cs="微软雅黑"/>
          <w:b/>
          <w:bCs/>
          <w:color w:val="7F9FBF"/>
          <w:kern w:val="0"/>
          <w:sz w:val="18"/>
          <w:szCs w:val="18"/>
        </w:rPr>
        <w:t>@param</w:t>
      </w:r>
      <w:r w:rsidRPr="00F530E9">
        <w:rPr>
          <w:rFonts w:ascii="微软雅黑" w:eastAsia="微软雅黑" w:cs="微软雅黑"/>
          <w:color w:val="3F5FBF"/>
          <w:kern w:val="0"/>
          <w:sz w:val="18"/>
          <w:szCs w:val="18"/>
        </w:rPr>
        <w:t>sArray</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3F5FBF"/>
          <w:kern w:val="0"/>
          <w:sz w:val="18"/>
          <w:szCs w:val="18"/>
        </w:rPr>
        <w:tab/>
        <w:t xml:space="preserve"> *            </w:t>
      </w:r>
      <w:r w:rsidRPr="00F530E9">
        <w:rPr>
          <w:rFonts w:ascii="微软雅黑" w:eastAsia="微软雅黑" w:cs="微软雅黑" w:hint="eastAsia"/>
          <w:color w:val="3F5FBF"/>
          <w:kern w:val="0"/>
          <w:sz w:val="18"/>
          <w:szCs w:val="18"/>
        </w:rPr>
        <w:t>要签名的数组</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3F5FBF"/>
          <w:kern w:val="0"/>
          <w:sz w:val="18"/>
          <w:szCs w:val="18"/>
        </w:rPr>
        <w:tab/>
        <w:t xml:space="preserve"> * </w:t>
      </w:r>
      <w:r w:rsidRPr="00F530E9">
        <w:rPr>
          <w:rFonts w:ascii="微软雅黑" w:eastAsia="微软雅黑" w:cs="微软雅黑"/>
          <w:b/>
          <w:bCs/>
          <w:color w:val="7F9FBF"/>
          <w:kern w:val="0"/>
          <w:sz w:val="18"/>
          <w:szCs w:val="18"/>
        </w:rPr>
        <w:t>@param</w:t>
      </w:r>
      <w:r w:rsidRPr="00F530E9">
        <w:rPr>
          <w:rFonts w:ascii="微软雅黑" w:eastAsia="微软雅黑" w:cs="微软雅黑"/>
          <w:color w:val="3F5FBF"/>
          <w:kern w:val="0"/>
          <w:sz w:val="18"/>
          <w:szCs w:val="18"/>
        </w:rPr>
        <w:t xml:space="preserve"> key</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3F5FBF"/>
          <w:kern w:val="0"/>
          <w:sz w:val="18"/>
          <w:szCs w:val="18"/>
        </w:rPr>
        <w:tab/>
        <w:t xml:space="preserve"> *            </w:t>
      </w:r>
      <w:r w:rsidRPr="00F530E9">
        <w:rPr>
          <w:rFonts w:ascii="微软雅黑" w:eastAsia="微软雅黑" w:cs="微软雅黑" w:hint="eastAsia"/>
          <w:color w:val="3F5FBF"/>
          <w:kern w:val="0"/>
          <w:sz w:val="18"/>
          <w:szCs w:val="18"/>
        </w:rPr>
        <w:t>为</w:t>
      </w:r>
      <w:r>
        <w:rPr>
          <w:rFonts w:ascii="微软雅黑" w:eastAsia="微软雅黑" w:cs="微软雅黑" w:hint="eastAsia"/>
          <w:color w:val="3F5FBF"/>
          <w:kern w:val="0"/>
          <w:sz w:val="18"/>
          <w:szCs w:val="18"/>
        </w:rPr>
        <w:t>支付平台分配给业务平台的密钥</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3F5FBF"/>
          <w:kern w:val="0"/>
          <w:sz w:val="18"/>
          <w:szCs w:val="18"/>
        </w:rPr>
        <w:tab/>
        <w:t xml:space="preserve"> * </w:t>
      </w:r>
      <w:r w:rsidRPr="00F530E9">
        <w:rPr>
          <w:rFonts w:ascii="微软雅黑" w:eastAsia="微软雅黑" w:cs="微软雅黑"/>
          <w:b/>
          <w:bCs/>
          <w:color w:val="7F9FBF"/>
          <w:kern w:val="0"/>
          <w:sz w:val="18"/>
          <w:szCs w:val="18"/>
        </w:rPr>
        <w:t>@return</w:t>
      </w:r>
      <w:r w:rsidRPr="00F530E9">
        <w:rPr>
          <w:rFonts w:ascii="微软雅黑" w:eastAsia="微软雅黑" w:cs="微软雅黑" w:hint="eastAsia"/>
          <w:color w:val="3F5FBF"/>
          <w:kern w:val="0"/>
          <w:sz w:val="18"/>
          <w:szCs w:val="18"/>
        </w:rPr>
        <w:t>签名结果字符串</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3F5FBF"/>
          <w:kern w:val="0"/>
          <w:sz w:val="18"/>
          <w:szCs w:val="18"/>
        </w:rPr>
        <w:tab/>
        <w:t xml:space="preserve"> */</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b/>
          <w:bCs/>
          <w:color w:val="7F0055"/>
          <w:kern w:val="0"/>
          <w:sz w:val="18"/>
          <w:szCs w:val="18"/>
        </w:rPr>
        <w:t>publicstatic</w:t>
      </w:r>
      <w:r w:rsidRPr="00F530E9">
        <w:rPr>
          <w:rFonts w:ascii="微软雅黑" w:eastAsia="微软雅黑" w:cs="微软雅黑"/>
          <w:color w:val="000000"/>
          <w:kern w:val="0"/>
          <w:sz w:val="18"/>
          <w:szCs w:val="18"/>
        </w:rPr>
        <w:t xml:space="preserve"> String buildMysign(Map&lt;String, String&gt;sArray, String bpKey) {</w:t>
      </w:r>
    </w:p>
    <w:p w:rsidR="00696F7E" w:rsidRDefault="00696F7E" w:rsidP="00696F7E">
      <w:pPr>
        <w:autoSpaceDE w:val="0"/>
        <w:autoSpaceDN w:val="0"/>
        <w:adjustRightInd w:val="0"/>
        <w:snapToGrid w:val="0"/>
        <w:jc w:val="left"/>
        <w:rPr>
          <w:rFonts w:ascii="微软雅黑" w:eastAsia="微软雅黑" w:cs="微软雅黑"/>
          <w:color w:val="000000"/>
          <w:kern w:val="0"/>
          <w:sz w:val="18"/>
          <w:szCs w:val="18"/>
        </w:rPr>
      </w:pPr>
      <w:r w:rsidRPr="00F530E9">
        <w:rPr>
          <w:rFonts w:ascii="微软雅黑" w:eastAsia="微软雅黑" w:cs="微软雅黑"/>
          <w:color w:val="000000"/>
          <w:kern w:val="0"/>
          <w:sz w:val="18"/>
          <w:szCs w:val="18"/>
        </w:rPr>
        <w:lastRenderedPageBreak/>
        <w:tab/>
      </w:r>
      <w:r w:rsidRPr="00F530E9">
        <w:rPr>
          <w:rFonts w:ascii="微软雅黑" w:eastAsia="微软雅黑" w:cs="微软雅黑"/>
          <w:color w:val="000000"/>
          <w:kern w:val="0"/>
          <w:sz w:val="18"/>
          <w:szCs w:val="18"/>
        </w:rPr>
        <w:tab/>
        <w:t xml:space="preserve">List&lt;String&gt; keys = </w:t>
      </w:r>
      <w:r w:rsidRPr="00F530E9">
        <w:rPr>
          <w:rFonts w:ascii="微软雅黑" w:eastAsia="微软雅黑" w:cs="微软雅黑"/>
          <w:b/>
          <w:bCs/>
          <w:color w:val="7F0055"/>
          <w:kern w:val="0"/>
          <w:sz w:val="18"/>
          <w:szCs w:val="18"/>
        </w:rPr>
        <w:t>new</w:t>
      </w:r>
      <w:r w:rsidRPr="00F530E9">
        <w:rPr>
          <w:rFonts w:ascii="微软雅黑" w:eastAsia="微软雅黑" w:cs="微软雅黑"/>
          <w:color w:val="000000"/>
          <w:kern w:val="0"/>
          <w:sz w:val="18"/>
          <w:szCs w:val="18"/>
        </w:rPr>
        <w:t>ArrayList&lt;String&gt;(sArray.keySet());</w:t>
      </w:r>
    </w:p>
    <w:p w:rsidR="00696F7E" w:rsidRPr="001D5398" w:rsidRDefault="00696F7E" w:rsidP="00696F7E">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ab/>
      </w:r>
      <w:r>
        <w:rPr>
          <w:rFonts w:ascii="微软雅黑" w:eastAsia="微软雅黑" w:cs="微软雅黑" w:hint="eastAsia"/>
          <w:color w:val="000000"/>
          <w:kern w:val="0"/>
          <w:sz w:val="18"/>
          <w:szCs w:val="18"/>
        </w:rPr>
        <w:tab/>
      </w:r>
      <w:r w:rsidRPr="00F530E9">
        <w:rPr>
          <w:rFonts w:ascii="微软雅黑" w:eastAsia="微软雅黑" w:cs="微软雅黑"/>
          <w:color w:val="3F7F5F"/>
          <w:kern w:val="0"/>
          <w:sz w:val="18"/>
          <w:szCs w:val="18"/>
        </w:rPr>
        <w:t xml:space="preserve">// </w:t>
      </w:r>
      <w:r>
        <w:rPr>
          <w:rFonts w:ascii="微软雅黑" w:eastAsia="微软雅黑" w:cs="微软雅黑" w:hint="eastAsia"/>
          <w:color w:val="3F7F5F"/>
          <w:kern w:val="0"/>
          <w:sz w:val="18"/>
          <w:szCs w:val="18"/>
        </w:rPr>
        <w:t>按字典表顺序排序</w:t>
      </w:r>
    </w:p>
    <w:p w:rsidR="00696F7E" w:rsidRDefault="00696F7E" w:rsidP="00696F7E">
      <w:pPr>
        <w:autoSpaceDE w:val="0"/>
        <w:autoSpaceDN w:val="0"/>
        <w:adjustRightInd w:val="0"/>
        <w:snapToGrid w:val="0"/>
        <w:ind w:left="420" w:firstLine="420"/>
        <w:jc w:val="left"/>
        <w:rPr>
          <w:rFonts w:ascii="微软雅黑" w:eastAsia="微软雅黑" w:cs="微软雅黑"/>
          <w:color w:val="000000"/>
          <w:kern w:val="0"/>
          <w:sz w:val="18"/>
          <w:szCs w:val="18"/>
        </w:rPr>
      </w:pPr>
      <w:r>
        <w:rPr>
          <w:rFonts w:ascii="微软雅黑" w:eastAsia="微软雅黑" w:cs="微软雅黑"/>
          <w:color w:val="000000"/>
          <w:kern w:val="0"/>
          <w:sz w:val="18"/>
          <w:szCs w:val="18"/>
        </w:rPr>
        <w:t>Collections.</w:t>
      </w:r>
      <w:r w:rsidRPr="001D5398">
        <w:rPr>
          <w:rFonts w:ascii="微软雅黑" w:eastAsia="微软雅黑" w:cs="微软雅黑"/>
          <w:color w:val="000000"/>
          <w:kern w:val="0"/>
          <w:sz w:val="18"/>
          <w:szCs w:val="18"/>
        </w:rPr>
        <w:t>sort</w:t>
      </w:r>
      <w:r>
        <w:rPr>
          <w:rFonts w:ascii="微软雅黑" w:eastAsia="微软雅黑" w:cs="微软雅黑"/>
          <w:color w:val="000000"/>
          <w:kern w:val="0"/>
          <w:sz w:val="18"/>
          <w:szCs w:val="18"/>
        </w:rPr>
        <w:t>(keys);</w:t>
      </w:r>
    </w:p>
    <w:p w:rsidR="00696F7E" w:rsidRPr="001D5398" w:rsidRDefault="00696F7E" w:rsidP="00696F7E">
      <w:pPr>
        <w:autoSpaceDE w:val="0"/>
        <w:autoSpaceDN w:val="0"/>
        <w:adjustRightInd w:val="0"/>
        <w:snapToGrid w:val="0"/>
        <w:ind w:left="420" w:firstLine="420"/>
        <w:jc w:val="left"/>
        <w:rPr>
          <w:rFonts w:ascii="微软雅黑" w:eastAsia="微软雅黑" w:cs="微软雅黑"/>
          <w:color w:val="000000"/>
          <w:kern w:val="0"/>
          <w:sz w:val="18"/>
          <w:szCs w:val="18"/>
        </w:rPr>
      </w:pPr>
      <w:r w:rsidRPr="00F530E9">
        <w:rPr>
          <w:rFonts w:ascii="微软雅黑" w:eastAsia="微软雅黑" w:cs="微软雅黑"/>
          <w:color w:val="3F7F5F"/>
          <w:kern w:val="0"/>
          <w:sz w:val="18"/>
          <w:szCs w:val="18"/>
        </w:rPr>
        <w:t xml:space="preserve">// </w:t>
      </w:r>
      <w:r>
        <w:rPr>
          <w:rFonts w:ascii="微软雅黑" w:eastAsia="微软雅黑" w:cs="微软雅黑" w:hint="eastAsia"/>
          <w:color w:val="3F7F5F"/>
          <w:kern w:val="0"/>
          <w:sz w:val="18"/>
          <w:szCs w:val="18"/>
        </w:rPr>
        <w:t>待签名字符串</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t xml:space="preserve">String prestr = </w:t>
      </w:r>
      <w:r w:rsidRPr="00F530E9">
        <w:rPr>
          <w:rFonts w:ascii="微软雅黑" w:eastAsia="微软雅黑" w:cs="微软雅黑"/>
          <w:b/>
          <w:bCs/>
          <w:color w:val="7F0055"/>
          <w:kern w:val="0"/>
          <w:sz w:val="18"/>
          <w:szCs w:val="18"/>
        </w:rPr>
        <w:t>null</w:t>
      </w:r>
      <w:r w:rsidRPr="00F530E9">
        <w:rPr>
          <w:rFonts w:ascii="微软雅黑" w:eastAsia="微软雅黑" w:cs="微软雅黑"/>
          <w:color w:val="000000"/>
          <w:kern w:val="0"/>
          <w:sz w:val="18"/>
          <w:szCs w:val="18"/>
        </w:rPr>
        <w:t>;</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r>
      <w:r w:rsidRPr="00F530E9">
        <w:rPr>
          <w:rFonts w:ascii="微软雅黑" w:eastAsia="微软雅黑" w:cs="微软雅黑"/>
          <w:color w:val="3F7F5F"/>
          <w:kern w:val="0"/>
          <w:sz w:val="18"/>
          <w:szCs w:val="18"/>
        </w:rPr>
        <w:t xml:space="preserve">// </w:t>
      </w:r>
      <w:r w:rsidRPr="00F530E9">
        <w:rPr>
          <w:rFonts w:ascii="微软雅黑" w:eastAsia="微软雅黑" w:cs="微软雅黑" w:hint="eastAsia"/>
          <w:color w:val="3F7F5F"/>
          <w:kern w:val="0"/>
          <w:sz w:val="18"/>
          <w:szCs w:val="18"/>
        </w:rPr>
        <w:t>拼接参数</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r>
      <w:r w:rsidRPr="00F530E9">
        <w:rPr>
          <w:rFonts w:ascii="微软雅黑" w:eastAsia="微软雅黑" w:cs="微软雅黑"/>
          <w:b/>
          <w:bCs/>
          <w:color w:val="7F0055"/>
          <w:kern w:val="0"/>
          <w:sz w:val="18"/>
          <w:szCs w:val="18"/>
        </w:rPr>
        <w:t>for</w:t>
      </w:r>
      <w:r w:rsidRPr="00F530E9">
        <w:rPr>
          <w:rFonts w:ascii="微软雅黑" w:eastAsia="微软雅黑" w:cs="微软雅黑"/>
          <w:color w:val="000000"/>
          <w:kern w:val="0"/>
          <w:sz w:val="18"/>
          <w:szCs w:val="18"/>
        </w:rPr>
        <w:t xml:space="preserve"> (String key : keys) {</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t>String value = sArray.get(key);</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t xml:space="preserve">prestr = prestr + key + </w:t>
      </w:r>
      <w:r w:rsidRPr="00F530E9">
        <w:rPr>
          <w:rFonts w:ascii="微软雅黑" w:eastAsia="微软雅黑" w:cs="微软雅黑"/>
          <w:color w:val="2A00FF"/>
          <w:kern w:val="0"/>
          <w:sz w:val="18"/>
          <w:szCs w:val="18"/>
        </w:rPr>
        <w:t>"="</w:t>
      </w:r>
      <w:r w:rsidRPr="00F530E9">
        <w:rPr>
          <w:rFonts w:ascii="微软雅黑" w:eastAsia="微软雅黑" w:cs="微软雅黑"/>
          <w:color w:val="000000"/>
          <w:kern w:val="0"/>
          <w:sz w:val="18"/>
          <w:szCs w:val="18"/>
        </w:rPr>
        <w:t xml:space="preserve"> + value + </w:t>
      </w:r>
      <w:r w:rsidRPr="00F530E9">
        <w:rPr>
          <w:rFonts w:ascii="微软雅黑" w:eastAsia="微软雅黑" w:cs="微软雅黑"/>
          <w:color w:val="2A00FF"/>
          <w:kern w:val="0"/>
          <w:sz w:val="18"/>
          <w:szCs w:val="18"/>
        </w:rPr>
        <w:t>"&amp;"</w:t>
      </w:r>
      <w:r w:rsidRPr="00F530E9">
        <w:rPr>
          <w:rFonts w:ascii="微软雅黑" w:eastAsia="微软雅黑" w:cs="微软雅黑"/>
          <w:color w:val="000000"/>
          <w:kern w:val="0"/>
          <w:sz w:val="18"/>
          <w:szCs w:val="18"/>
        </w:rPr>
        <w:t>;</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t>}</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t>prestr.substring(0, prestr.length() - 1);</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r>
      <w:r w:rsidRPr="00F530E9">
        <w:rPr>
          <w:rFonts w:ascii="微软雅黑" w:eastAsia="微软雅黑" w:cs="微软雅黑"/>
          <w:color w:val="3F7F5F"/>
          <w:kern w:val="0"/>
          <w:sz w:val="18"/>
          <w:szCs w:val="18"/>
        </w:rPr>
        <w:t xml:space="preserve">// </w:t>
      </w:r>
      <w:r w:rsidRPr="00F530E9">
        <w:rPr>
          <w:rFonts w:ascii="微软雅黑" w:eastAsia="微软雅黑" w:cs="微软雅黑" w:hint="eastAsia"/>
          <w:color w:val="3F7F5F"/>
          <w:kern w:val="0"/>
          <w:sz w:val="18"/>
          <w:szCs w:val="18"/>
        </w:rPr>
        <w:t>把拼接后的字符串再与</w:t>
      </w:r>
      <w:r w:rsidRPr="00C8372A">
        <w:rPr>
          <w:rFonts w:ascii="微软雅黑" w:eastAsia="微软雅黑" w:cs="微软雅黑"/>
          <w:color w:val="3F7F5F"/>
          <w:kern w:val="0"/>
          <w:sz w:val="18"/>
          <w:szCs w:val="18"/>
        </w:rPr>
        <w:t>业务平台密钥</w:t>
      </w:r>
      <w:r w:rsidRPr="00F530E9">
        <w:rPr>
          <w:rFonts w:ascii="微软雅黑" w:eastAsia="微软雅黑" w:cs="微软雅黑" w:hint="eastAsia"/>
          <w:color w:val="3F7F5F"/>
          <w:kern w:val="0"/>
          <w:sz w:val="18"/>
          <w:szCs w:val="18"/>
        </w:rPr>
        <w:t>直接连接起来</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t>prestr = prestr + bpKey;</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r>
      <w:r w:rsidRPr="00F530E9">
        <w:rPr>
          <w:rFonts w:ascii="微软雅黑" w:eastAsia="微软雅黑" w:cs="微软雅黑"/>
          <w:color w:val="3F7F5F"/>
          <w:kern w:val="0"/>
          <w:sz w:val="18"/>
          <w:szCs w:val="18"/>
        </w:rPr>
        <w:t>//</w:t>
      </w:r>
      <w:r w:rsidRPr="00F530E9">
        <w:rPr>
          <w:rFonts w:ascii="微软雅黑" w:eastAsia="微软雅黑" w:cs="微软雅黑" w:hint="eastAsia"/>
          <w:color w:val="3F7F5F"/>
          <w:kern w:val="0"/>
          <w:sz w:val="18"/>
          <w:szCs w:val="18"/>
        </w:rPr>
        <w:t>进行</w:t>
      </w:r>
      <w:r w:rsidRPr="00F530E9">
        <w:rPr>
          <w:rFonts w:ascii="微软雅黑" w:eastAsia="微软雅黑" w:cs="微软雅黑"/>
          <w:color w:val="3F7F5F"/>
          <w:kern w:val="0"/>
          <w:sz w:val="18"/>
          <w:szCs w:val="18"/>
        </w:rPr>
        <w:t>md5</w:t>
      </w:r>
      <w:r w:rsidRPr="00F530E9">
        <w:rPr>
          <w:rFonts w:ascii="微软雅黑" w:eastAsia="微软雅黑" w:cs="微软雅黑" w:hint="eastAsia"/>
          <w:color w:val="3F7F5F"/>
          <w:kern w:val="0"/>
          <w:sz w:val="18"/>
          <w:szCs w:val="18"/>
        </w:rPr>
        <w:t>加密（该例子中用</w:t>
      </w:r>
      <w:r w:rsidRPr="00F530E9">
        <w:rPr>
          <w:rFonts w:ascii="微软雅黑" w:eastAsia="微软雅黑" w:cs="微软雅黑"/>
          <w:color w:val="3F7F5F"/>
          <w:kern w:val="0"/>
          <w:sz w:val="18"/>
          <w:szCs w:val="18"/>
          <w:u w:val="single"/>
        </w:rPr>
        <w:t>Alipay</w:t>
      </w:r>
      <w:r w:rsidRPr="00F530E9">
        <w:rPr>
          <w:rFonts w:ascii="微软雅黑" w:eastAsia="微软雅黑" w:cs="微软雅黑" w:hint="eastAsia"/>
          <w:color w:val="3F7F5F"/>
          <w:kern w:val="0"/>
          <w:sz w:val="18"/>
          <w:szCs w:val="18"/>
        </w:rPr>
        <w:t>提供的</w:t>
      </w:r>
      <w:r w:rsidRPr="00F530E9">
        <w:rPr>
          <w:rFonts w:ascii="微软雅黑" w:eastAsia="微软雅黑" w:cs="微软雅黑"/>
          <w:color w:val="3F7F5F"/>
          <w:kern w:val="0"/>
          <w:sz w:val="18"/>
          <w:szCs w:val="18"/>
        </w:rPr>
        <w:t>md5</w:t>
      </w:r>
      <w:r w:rsidRPr="00F530E9">
        <w:rPr>
          <w:rFonts w:ascii="微软雅黑" w:eastAsia="微软雅黑" w:cs="微软雅黑" w:hint="eastAsia"/>
          <w:color w:val="3F7F5F"/>
          <w:kern w:val="0"/>
          <w:sz w:val="18"/>
          <w:szCs w:val="18"/>
        </w:rPr>
        <w:t>加密方式）</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t>String sign = AlipayMd5Encrypt.</w:t>
      </w:r>
      <w:r w:rsidRPr="00F530E9">
        <w:rPr>
          <w:rFonts w:ascii="微软雅黑" w:eastAsia="微软雅黑" w:cs="微软雅黑"/>
          <w:i/>
          <w:iCs/>
          <w:color w:val="000000"/>
          <w:kern w:val="0"/>
          <w:sz w:val="18"/>
          <w:szCs w:val="18"/>
        </w:rPr>
        <w:t>md5</w:t>
      </w:r>
      <w:r w:rsidRPr="00F530E9">
        <w:rPr>
          <w:rFonts w:ascii="微软雅黑" w:eastAsia="微软雅黑" w:cs="微软雅黑"/>
          <w:color w:val="000000"/>
          <w:kern w:val="0"/>
          <w:sz w:val="18"/>
          <w:szCs w:val="18"/>
        </w:rPr>
        <w:t>(prestr);</w:t>
      </w:r>
    </w:p>
    <w:p w:rsidR="00696F7E" w:rsidRPr="00F530E9" w:rsidRDefault="00696F7E" w:rsidP="00696F7E">
      <w:pPr>
        <w:autoSpaceDE w:val="0"/>
        <w:autoSpaceDN w:val="0"/>
        <w:adjustRightInd w:val="0"/>
        <w:snapToGrid w:val="0"/>
        <w:jc w:val="left"/>
        <w:rPr>
          <w:rFonts w:ascii="微软雅黑" w:eastAsia="微软雅黑" w:cs="微软雅黑"/>
          <w:kern w:val="0"/>
          <w:sz w:val="18"/>
          <w:szCs w:val="18"/>
        </w:rPr>
      </w:pPr>
      <w:r w:rsidRPr="00F530E9">
        <w:rPr>
          <w:rFonts w:ascii="微软雅黑" w:eastAsia="微软雅黑" w:cs="微软雅黑"/>
          <w:color w:val="000000"/>
          <w:kern w:val="0"/>
          <w:sz w:val="18"/>
          <w:szCs w:val="18"/>
        </w:rPr>
        <w:tab/>
      </w:r>
      <w:r w:rsidRPr="00F530E9">
        <w:rPr>
          <w:rFonts w:ascii="微软雅黑" w:eastAsia="微软雅黑" w:cs="微软雅黑"/>
          <w:color w:val="000000"/>
          <w:kern w:val="0"/>
          <w:sz w:val="18"/>
          <w:szCs w:val="18"/>
        </w:rPr>
        <w:tab/>
      </w:r>
      <w:r w:rsidRPr="00F530E9">
        <w:rPr>
          <w:rFonts w:ascii="微软雅黑" w:eastAsia="微软雅黑" w:cs="微软雅黑"/>
          <w:b/>
          <w:bCs/>
          <w:color w:val="7F0055"/>
          <w:kern w:val="0"/>
          <w:sz w:val="18"/>
          <w:szCs w:val="18"/>
        </w:rPr>
        <w:t>return</w:t>
      </w:r>
      <w:r w:rsidRPr="00F530E9">
        <w:rPr>
          <w:rFonts w:ascii="微软雅黑" w:eastAsia="微软雅黑" w:cs="微软雅黑"/>
          <w:color w:val="000000"/>
          <w:kern w:val="0"/>
          <w:sz w:val="18"/>
          <w:szCs w:val="18"/>
        </w:rPr>
        <w:t xml:space="preserve"> sign;</w:t>
      </w:r>
    </w:p>
    <w:p w:rsidR="00696F7E" w:rsidRPr="00F530E9" w:rsidRDefault="00696F7E" w:rsidP="00696F7E">
      <w:pPr>
        <w:adjustRightInd w:val="0"/>
        <w:snapToGrid w:val="0"/>
        <w:rPr>
          <w:sz w:val="18"/>
          <w:szCs w:val="18"/>
        </w:rPr>
      </w:pPr>
      <w:r w:rsidRPr="00F530E9">
        <w:rPr>
          <w:rFonts w:ascii="微软雅黑" w:eastAsia="微软雅黑" w:cs="微软雅黑"/>
          <w:color w:val="000000"/>
          <w:kern w:val="0"/>
          <w:sz w:val="18"/>
          <w:szCs w:val="18"/>
        </w:rPr>
        <w:tab/>
        <w:t>}</w:t>
      </w:r>
    </w:p>
    <w:p w:rsidR="00696F7E" w:rsidRPr="00F530E9" w:rsidRDefault="00696F7E" w:rsidP="00696F7E">
      <w:pPr>
        <w:pStyle w:val="3"/>
        <w:rPr>
          <w:sz w:val="28"/>
          <w:szCs w:val="28"/>
        </w:rPr>
      </w:pPr>
      <w:bookmarkStart w:id="34" w:name="_Toc395706039"/>
      <w:r>
        <w:rPr>
          <w:rFonts w:hint="eastAsia"/>
          <w:sz w:val="28"/>
          <w:szCs w:val="28"/>
        </w:rPr>
        <w:t>6.3</w:t>
      </w:r>
      <w:r w:rsidRPr="00F530E9">
        <w:rPr>
          <w:rFonts w:hint="eastAsia"/>
          <w:sz w:val="28"/>
          <w:szCs w:val="28"/>
        </w:rPr>
        <w:t>.2 PHP</w:t>
      </w:r>
      <w:r w:rsidRPr="00F530E9">
        <w:rPr>
          <w:rFonts w:hint="eastAsia"/>
          <w:sz w:val="28"/>
          <w:szCs w:val="28"/>
        </w:rPr>
        <w:t>实例（仅供参考）</w:t>
      </w:r>
      <w:bookmarkEnd w:id="34"/>
    </w:p>
    <w:p w:rsidR="00606984" w:rsidRDefault="00696F7E" w:rsidP="00606984">
      <w:pPr>
        <w:rPr>
          <w:rStyle w:val="php-punctuation"/>
          <w:rFonts w:ascii="Courier New" w:hAnsi="Courier New" w:cs="Courier New"/>
          <w:sz w:val="20"/>
          <w:szCs w:val="20"/>
        </w:rPr>
      </w:pPr>
      <w:r>
        <w:rPr>
          <w:rStyle w:val="php-comment"/>
          <w:rFonts w:ascii="Courier New" w:hAnsi="Courier New" w:cs="Courier New"/>
          <w:sz w:val="20"/>
          <w:szCs w:val="20"/>
        </w:rPr>
        <w:t>//</w:t>
      </w:r>
      <w:r>
        <w:rPr>
          <w:rStyle w:val="php-comment"/>
          <w:rFonts w:ascii="Courier New" w:hAnsi="Courier New" w:cs="Courier New"/>
          <w:sz w:val="20"/>
          <w:szCs w:val="20"/>
        </w:rPr>
        <w:t>设置参数</w:t>
      </w:r>
      <w:r>
        <w:rPr>
          <w:rFonts w:ascii="Courier New" w:hAnsi="Courier New" w:cs="Courier New"/>
          <w:color w:val="FF0000"/>
          <w:sz w:val="20"/>
          <w:szCs w:val="20"/>
        </w:rPr>
        <w:br/>
      </w:r>
      <w:r>
        <w:rPr>
          <w:rStyle w:val="php-variable"/>
          <w:rFonts w:ascii="Courier New" w:hAnsi="Courier New" w:cs="Courier New"/>
          <w:sz w:val="20"/>
          <w:szCs w:val="20"/>
        </w:rPr>
        <w:t>$paramsArr</w:t>
      </w:r>
      <w:r>
        <w:rPr>
          <w:rStyle w:val="php-operator"/>
          <w:rFonts w:ascii="Courier New" w:hAnsi="Courier New" w:cs="Courier New"/>
          <w:sz w:val="20"/>
          <w:szCs w:val="20"/>
        </w:rPr>
        <w:t xml:space="preserve">= </w:t>
      </w:r>
      <w:r>
        <w:rPr>
          <w:rStyle w:val="php-reserved-language-construct"/>
          <w:rFonts w:ascii="Courier New" w:hAnsi="Courier New" w:cs="Courier New"/>
          <w:sz w:val="20"/>
          <w:szCs w:val="20"/>
        </w:rPr>
        <w:t>array</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string-single-quoted"/>
          <w:rFonts w:ascii="Courier New" w:hAnsi="Courier New" w:cs="Courier New"/>
          <w:sz w:val="20"/>
          <w:szCs w:val="20"/>
        </w:rPr>
        <w:t>'antiPhishingKey'</w:t>
      </w:r>
      <w:r>
        <w:rPr>
          <w:rStyle w:val="php-operator"/>
          <w:rFonts w:ascii="Courier New" w:hAnsi="Courier New" w:cs="Courier New"/>
          <w:sz w:val="20"/>
          <w:szCs w:val="20"/>
        </w:rPr>
        <w:t>=&gt;</w:t>
      </w:r>
      <w:r>
        <w:rPr>
          <w:rStyle w:val="php-variable"/>
          <w:rFonts w:ascii="Courier New" w:hAnsi="Courier New" w:cs="Courier New"/>
          <w:sz w:val="20"/>
          <w:szCs w:val="20"/>
        </w:rPr>
        <w:t>$timestamp</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string-single-quoted"/>
          <w:rFonts w:ascii="Courier New" w:hAnsi="Courier New" w:cs="Courier New"/>
          <w:sz w:val="20"/>
          <w:szCs w:val="20"/>
        </w:rPr>
        <w:t xml:space="preserve">'bpId' </w:t>
      </w:r>
      <w:r>
        <w:rPr>
          <w:rStyle w:val="php-operator"/>
          <w:rFonts w:ascii="Courier New" w:hAnsi="Courier New" w:cs="Courier New"/>
          <w:sz w:val="20"/>
          <w:szCs w:val="20"/>
        </w:rPr>
        <w:t>=&gt;</w:t>
      </w:r>
      <w:r>
        <w:rPr>
          <w:rStyle w:val="php-string-single-quoted"/>
          <w:rFonts w:ascii="Courier New" w:hAnsi="Courier New" w:cs="Courier New"/>
          <w:sz w:val="20"/>
          <w:szCs w:val="20"/>
        </w:rPr>
        <w:t>'10000'</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string-single-quoted"/>
          <w:rFonts w:ascii="Courier New" w:hAnsi="Courier New" w:cs="Courier New"/>
          <w:sz w:val="20"/>
          <w:szCs w:val="20"/>
        </w:rPr>
        <w:t xml:space="preserve">'bpOrderId' </w:t>
      </w:r>
      <w:r>
        <w:rPr>
          <w:rStyle w:val="php-operator"/>
          <w:rFonts w:ascii="Courier New" w:hAnsi="Courier New" w:cs="Courier New"/>
          <w:sz w:val="20"/>
          <w:szCs w:val="20"/>
        </w:rPr>
        <w:t>=&gt;</w:t>
      </w:r>
      <w:r>
        <w:rPr>
          <w:rStyle w:val="php-variable"/>
          <w:rFonts w:ascii="Courier New" w:hAnsi="Courier New" w:cs="Courier New"/>
          <w:sz w:val="20"/>
          <w:szCs w:val="20"/>
        </w:rPr>
        <w:t>$insertId</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string-single-quoted"/>
          <w:rFonts w:ascii="Courier New" w:hAnsi="Courier New" w:cs="Courier New"/>
          <w:sz w:val="20"/>
          <w:szCs w:val="20"/>
        </w:rPr>
        <w:t xml:space="preserve">'content' </w:t>
      </w:r>
      <w:r>
        <w:rPr>
          <w:rStyle w:val="php-operator"/>
          <w:rFonts w:ascii="Courier New" w:hAnsi="Courier New" w:cs="Courier New"/>
          <w:sz w:val="20"/>
          <w:szCs w:val="20"/>
        </w:rPr>
        <w:t>=&gt;</w:t>
      </w:r>
      <w:r>
        <w:rPr>
          <w:rStyle w:val="php-tstring"/>
          <w:rFonts w:ascii="Courier New" w:hAnsi="Courier New" w:cs="Courier New"/>
          <w:sz w:val="20"/>
          <w:szCs w:val="20"/>
        </w:rPr>
        <w:t>self</w:t>
      </w:r>
      <w:r>
        <w:rPr>
          <w:rStyle w:val="php-operator"/>
          <w:rFonts w:ascii="Courier New" w:hAnsi="Courier New" w:cs="Courier New"/>
          <w:sz w:val="20"/>
          <w:szCs w:val="20"/>
        </w:rPr>
        <w:t>::</w:t>
      </w:r>
      <w:r>
        <w:rPr>
          <w:rStyle w:val="php-tstring"/>
          <w:rFonts w:ascii="Courier New" w:hAnsi="Courier New" w:cs="Courier New"/>
          <w:sz w:val="20"/>
          <w:szCs w:val="20"/>
        </w:rPr>
        <w:t>ACT_NAME</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string-single-quoted"/>
          <w:rFonts w:ascii="Courier New" w:hAnsi="Courier New" w:cs="Courier New"/>
          <w:sz w:val="20"/>
          <w:szCs w:val="20"/>
        </w:rPr>
        <w:t xml:space="preserve">'goodsName' </w:t>
      </w:r>
      <w:r>
        <w:rPr>
          <w:rStyle w:val="php-operator"/>
          <w:rFonts w:ascii="Courier New" w:hAnsi="Courier New" w:cs="Courier New"/>
          <w:sz w:val="20"/>
          <w:szCs w:val="20"/>
        </w:rPr>
        <w:t>=&gt;</w:t>
      </w:r>
      <w:r>
        <w:rPr>
          <w:rStyle w:val="php-tstring"/>
          <w:rFonts w:ascii="Courier New" w:hAnsi="Courier New" w:cs="Courier New"/>
          <w:sz w:val="20"/>
          <w:szCs w:val="20"/>
        </w:rPr>
        <w:t>self</w:t>
      </w:r>
      <w:r>
        <w:rPr>
          <w:rStyle w:val="php-operator"/>
          <w:rFonts w:ascii="Courier New" w:hAnsi="Courier New" w:cs="Courier New"/>
          <w:sz w:val="20"/>
          <w:szCs w:val="20"/>
        </w:rPr>
        <w:t>::</w:t>
      </w:r>
      <w:r>
        <w:rPr>
          <w:rStyle w:val="php-tstring"/>
          <w:rFonts w:ascii="Courier New" w:hAnsi="Courier New" w:cs="Courier New"/>
          <w:sz w:val="20"/>
          <w:szCs w:val="20"/>
        </w:rPr>
        <w:t>ACT_NAME</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string-single-quoted"/>
          <w:rFonts w:ascii="Courier New" w:hAnsi="Courier New" w:cs="Courier New"/>
          <w:sz w:val="20"/>
          <w:szCs w:val="20"/>
        </w:rPr>
        <w:t xml:space="preserve">'notifyUrl' </w:t>
      </w:r>
      <w:r>
        <w:rPr>
          <w:rStyle w:val="php-operator"/>
          <w:rFonts w:ascii="Courier New" w:hAnsi="Courier New" w:cs="Courier New"/>
          <w:sz w:val="20"/>
          <w:szCs w:val="20"/>
        </w:rPr>
        <w:t>=&gt;</w:t>
      </w:r>
      <w:r>
        <w:rPr>
          <w:rStyle w:val="php-string-single-quoted"/>
          <w:rFonts w:ascii="Courier New" w:hAnsi="Courier New" w:cs="Courier New"/>
          <w:sz w:val="20"/>
          <w:szCs w:val="20"/>
        </w:rPr>
        <w:t>'</w:t>
      </w:r>
      <w:r w:rsidR="00A54DAD">
        <w:rPr>
          <w:rStyle w:val="php-string-single-quoted"/>
          <w:rFonts w:ascii="Courier New" w:hAnsi="Courier New" w:cs="Courier New" w:hint="eastAsia"/>
          <w:sz w:val="20"/>
          <w:szCs w:val="20"/>
        </w:rPr>
        <w:t>http://xxx.wangfujing.com/order/returnUrl.do</w:t>
      </w:r>
      <w:r>
        <w:rPr>
          <w:rStyle w:val="php-string-single-quoted"/>
          <w:rFonts w:ascii="Courier New" w:hAnsi="Courier New" w:cs="Courier New"/>
          <w:sz w:val="20"/>
          <w:szCs w:val="20"/>
        </w:rPr>
        <w:t>'</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string-single-quoted"/>
          <w:rFonts w:ascii="Courier New" w:hAnsi="Courier New" w:cs="Courier New"/>
          <w:sz w:val="20"/>
          <w:szCs w:val="20"/>
        </w:rPr>
        <w:t xml:space="preserve">'returnUrl' </w:t>
      </w:r>
      <w:r>
        <w:rPr>
          <w:rStyle w:val="php-operator"/>
          <w:rFonts w:ascii="Courier New" w:hAnsi="Courier New" w:cs="Courier New"/>
          <w:sz w:val="20"/>
          <w:szCs w:val="20"/>
        </w:rPr>
        <w:t>=&gt;</w:t>
      </w:r>
      <w:r>
        <w:rPr>
          <w:rStyle w:val="php-string-single-quoted"/>
          <w:rFonts w:ascii="Courier New" w:hAnsi="Courier New" w:cs="Courier New"/>
          <w:sz w:val="20"/>
          <w:szCs w:val="20"/>
        </w:rPr>
        <w:t>'</w:t>
      </w:r>
      <w:r w:rsidR="00A54DAD" w:rsidRPr="00A54DAD">
        <w:rPr>
          <w:rStyle w:val="php-string-single-quoted"/>
          <w:rFonts w:ascii="Courier New" w:hAnsi="Courier New" w:cs="Courier New" w:hint="eastAsia"/>
          <w:sz w:val="20"/>
          <w:szCs w:val="20"/>
        </w:rPr>
        <w:t xml:space="preserve"> </w:t>
      </w:r>
      <w:r w:rsidR="00A54DAD">
        <w:rPr>
          <w:rStyle w:val="php-string-single-quoted"/>
          <w:rFonts w:ascii="Courier New" w:hAnsi="Courier New" w:cs="Courier New" w:hint="eastAsia"/>
          <w:sz w:val="20"/>
          <w:szCs w:val="20"/>
        </w:rPr>
        <w:t>http://xxx.wangfujing.com/api/notifyUrl.do</w:t>
      </w:r>
      <w:r w:rsidR="00A54DAD">
        <w:rPr>
          <w:rStyle w:val="php-string-single-quoted"/>
          <w:rFonts w:ascii="Courier New" w:hAnsi="Courier New" w:cs="Courier New"/>
          <w:sz w:val="20"/>
          <w:szCs w:val="20"/>
        </w:rPr>
        <w:t xml:space="preserve"> </w:t>
      </w:r>
      <w:r>
        <w:rPr>
          <w:rStyle w:val="php-string-single-quoted"/>
          <w:rFonts w:ascii="Courier New" w:hAnsi="Courier New" w:cs="Courier New"/>
          <w:sz w:val="20"/>
          <w:szCs w:val="20"/>
        </w:rPr>
        <w:t>'</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string-single-quoted"/>
          <w:rFonts w:ascii="Courier New" w:hAnsi="Courier New" w:cs="Courier New"/>
          <w:sz w:val="20"/>
          <w:szCs w:val="20"/>
        </w:rPr>
        <w:t>'total</w:t>
      </w:r>
      <w:r w:rsidR="00510F09">
        <w:rPr>
          <w:rStyle w:val="php-string-single-quoted"/>
          <w:rFonts w:ascii="Courier New" w:hAnsi="Courier New" w:cs="Courier New" w:hint="eastAsia"/>
          <w:sz w:val="20"/>
          <w:szCs w:val="20"/>
        </w:rPr>
        <w:t>Fee</w:t>
      </w:r>
      <w:r>
        <w:rPr>
          <w:rStyle w:val="php-string-single-quoted"/>
          <w:rFonts w:ascii="Courier New" w:hAnsi="Courier New" w:cs="Courier New"/>
          <w:sz w:val="20"/>
          <w:szCs w:val="20"/>
        </w:rPr>
        <w:t xml:space="preserve">' </w:t>
      </w:r>
      <w:r>
        <w:rPr>
          <w:rStyle w:val="php-operator"/>
          <w:rFonts w:ascii="Courier New" w:hAnsi="Courier New" w:cs="Courier New"/>
          <w:sz w:val="20"/>
          <w:szCs w:val="20"/>
        </w:rPr>
        <w:t>=&gt;</w:t>
      </w:r>
      <w:r>
        <w:rPr>
          <w:rStyle w:val="php-variable"/>
          <w:rFonts w:ascii="Courier New" w:hAnsi="Courier New" w:cs="Courier New"/>
          <w:sz w:val="20"/>
          <w:szCs w:val="20"/>
        </w:rPr>
        <w:t>$price</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string-single-quoted"/>
          <w:rFonts w:ascii="Courier New" w:hAnsi="Courier New" w:cs="Courier New"/>
          <w:sz w:val="20"/>
          <w:szCs w:val="20"/>
        </w:rPr>
        <w:t xml:space="preserve">'unid' </w:t>
      </w:r>
      <w:r>
        <w:rPr>
          <w:rStyle w:val="php-operator"/>
          <w:rFonts w:ascii="Courier New" w:hAnsi="Courier New" w:cs="Courier New"/>
          <w:sz w:val="20"/>
          <w:szCs w:val="20"/>
        </w:rPr>
        <w:t>=&gt;</w:t>
      </w:r>
      <w:r>
        <w:rPr>
          <w:rStyle w:val="php-variable"/>
          <w:rFonts w:ascii="Courier New" w:hAnsi="Courier New" w:cs="Courier New"/>
          <w:sz w:val="20"/>
          <w:szCs w:val="20"/>
        </w:rPr>
        <w:t>$_SESSION</w:t>
      </w:r>
      <w:r>
        <w:rPr>
          <w:rStyle w:val="php-punctuation"/>
          <w:rFonts w:ascii="Courier New" w:hAnsi="Courier New" w:cs="Courier New"/>
          <w:sz w:val="20"/>
          <w:szCs w:val="20"/>
        </w:rPr>
        <w:t>[</w:t>
      </w:r>
      <w:r>
        <w:rPr>
          <w:rStyle w:val="php-tstring"/>
          <w:rFonts w:ascii="Courier New" w:hAnsi="Courier New" w:cs="Courier New"/>
          <w:sz w:val="20"/>
          <w:szCs w:val="20"/>
        </w:rPr>
        <w:t>self</w:t>
      </w:r>
      <w:r>
        <w:rPr>
          <w:rStyle w:val="php-operator"/>
          <w:rFonts w:ascii="Courier New" w:hAnsi="Courier New" w:cs="Courier New"/>
          <w:sz w:val="20"/>
          <w:szCs w:val="20"/>
        </w:rPr>
        <w:t>::</w:t>
      </w:r>
      <w:r>
        <w:rPr>
          <w:rStyle w:val="php-tstring"/>
          <w:rFonts w:ascii="Courier New" w:hAnsi="Courier New" w:cs="Courier New"/>
          <w:sz w:val="20"/>
          <w:szCs w:val="20"/>
        </w:rPr>
        <w:t>QIANZHUI</w:t>
      </w:r>
      <w:r>
        <w:rPr>
          <w:rStyle w:val="php-operator"/>
          <w:rFonts w:ascii="Courier New" w:hAnsi="Courier New" w:cs="Courier New"/>
          <w:sz w:val="20"/>
          <w:szCs w:val="20"/>
        </w:rPr>
        <w:t>.</w:t>
      </w:r>
      <w:r>
        <w:rPr>
          <w:rStyle w:val="php-string-single-quoted"/>
          <w:rFonts w:ascii="Courier New" w:hAnsi="Courier New" w:cs="Courier New"/>
          <w:sz w:val="20"/>
          <w:szCs w:val="20"/>
        </w:rPr>
        <w:t>'_userid'</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punctuation"/>
          <w:rFonts w:ascii="Courier New" w:hAnsi="Courier New" w:cs="Courier New"/>
          <w:sz w:val="20"/>
          <w:szCs w:val="20"/>
        </w:rPr>
        <w:t>);</w:t>
      </w:r>
      <w:r>
        <w:rPr>
          <w:rFonts w:ascii="Courier New" w:hAnsi="Courier New" w:cs="Courier New"/>
          <w:color w:val="FF0000"/>
          <w:sz w:val="20"/>
          <w:szCs w:val="20"/>
        </w:rPr>
        <w:br/>
      </w:r>
      <w:r>
        <w:rPr>
          <w:rStyle w:val="php-comment"/>
          <w:rFonts w:ascii="Courier New" w:hAnsi="Courier New" w:cs="Courier New"/>
          <w:sz w:val="20"/>
          <w:szCs w:val="20"/>
        </w:rPr>
        <w:t>//</w:t>
      </w:r>
      <w:r>
        <w:rPr>
          <w:rStyle w:val="php-comment"/>
          <w:rFonts w:ascii="Courier New" w:hAnsi="Courier New" w:cs="Courier New"/>
          <w:sz w:val="20"/>
          <w:szCs w:val="20"/>
        </w:rPr>
        <w:t>参数排序</w:t>
      </w:r>
      <w:r>
        <w:rPr>
          <w:rFonts w:ascii="Courier New" w:hAnsi="Courier New" w:cs="Courier New"/>
          <w:color w:val="FF0000"/>
          <w:sz w:val="20"/>
          <w:szCs w:val="20"/>
        </w:rPr>
        <w:br/>
      </w:r>
      <w:r>
        <w:rPr>
          <w:rStyle w:val="php-predefined-function"/>
          <w:rFonts w:ascii="Courier New" w:hAnsi="Courier New" w:cs="Courier New"/>
          <w:sz w:val="20"/>
          <w:szCs w:val="20"/>
        </w:rPr>
        <w:t>ksort</w:t>
      </w:r>
      <w:r>
        <w:rPr>
          <w:rStyle w:val="php-punctuation"/>
          <w:rFonts w:ascii="Courier New" w:hAnsi="Courier New" w:cs="Courier New"/>
          <w:sz w:val="20"/>
          <w:szCs w:val="20"/>
        </w:rPr>
        <w:t>(</w:t>
      </w:r>
      <w:r>
        <w:rPr>
          <w:rStyle w:val="php-variable"/>
          <w:rFonts w:ascii="Courier New" w:hAnsi="Courier New" w:cs="Courier New"/>
          <w:sz w:val="20"/>
          <w:szCs w:val="20"/>
        </w:rPr>
        <w:t>$paramsArr</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variable"/>
          <w:rFonts w:ascii="Courier New" w:hAnsi="Courier New" w:cs="Courier New"/>
          <w:sz w:val="20"/>
          <w:szCs w:val="20"/>
        </w:rPr>
        <w:t xml:space="preserve">$sign </w:t>
      </w:r>
      <w:r>
        <w:rPr>
          <w:rStyle w:val="php-operator"/>
          <w:rFonts w:ascii="Courier New" w:hAnsi="Courier New" w:cs="Courier New"/>
          <w:sz w:val="20"/>
          <w:szCs w:val="20"/>
        </w:rPr>
        <w:t xml:space="preserve">= </w:t>
      </w:r>
      <w:r>
        <w:rPr>
          <w:rStyle w:val="php-string-single-quoted"/>
          <w:rFonts w:ascii="Courier New" w:hAnsi="Courier New" w:cs="Courier New"/>
          <w:sz w:val="20"/>
          <w:szCs w:val="20"/>
        </w:rPr>
        <w:t>''</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comment"/>
          <w:rFonts w:ascii="Courier New" w:hAnsi="Courier New" w:cs="Courier New"/>
          <w:sz w:val="20"/>
          <w:szCs w:val="20"/>
        </w:rPr>
        <w:t>//</w:t>
      </w:r>
      <w:r>
        <w:rPr>
          <w:rStyle w:val="php-comment"/>
          <w:rFonts w:ascii="Courier New" w:hAnsi="Courier New" w:cs="Courier New"/>
          <w:sz w:val="20"/>
          <w:szCs w:val="20"/>
        </w:rPr>
        <w:t>拼接参数</w:t>
      </w:r>
      <w:r>
        <w:rPr>
          <w:rFonts w:ascii="Courier New" w:hAnsi="Courier New" w:cs="Courier New"/>
          <w:color w:val="FF0000"/>
          <w:sz w:val="20"/>
          <w:szCs w:val="20"/>
        </w:rPr>
        <w:br/>
      </w:r>
      <w:r>
        <w:rPr>
          <w:rStyle w:val="php-keyword"/>
          <w:rFonts w:ascii="Courier New" w:hAnsi="Courier New" w:cs="Courier New"/>
          <w:sz w:val="20"/>
          <w:szCs w:val="20"/>
        </w:rPr>
        <w:t>foreach</w:t>
      </w:r>
      <w:r>
        <w:rPr>
          <w:rStyle w:val="php-punctuation"/>
          <w:rFonts w:ascii="Courier New" w:hAnsi="Courier New" w:cs="Courier New"/>
          <w:sz w:val="20"/>
          <w:szCs w:val="20"/>
        </w:rPr>
        <w:t>(</w:t>
      </w:r>
      <w:r>
        <w:rPr>
          <w:rStyle w:val="php-variable"/>
          <w:rFonts w:ascii="Courier New" w:hAnsi="Courier New" w:cs="Courier New"/>
          <w:sz w:val="20"/>
          <w:szCs w:val="20"/>
        </w:rPr>
        <w:t>$paramsArr</w:t>
      </w:r>
      <w:r>
        <w:rPr>
          <w:rStyle w:val="php-keyword"/>
          <w:rFonts w:ascii="Courier New" w:hAnsi="Courier New" w:cs="Courier New"/>
          <w:sz w:val="20"/>
          <w:szCs w:val="20"/>
        </w:rPr>
        <w:t>as</w:t>
      </w:r>
      <w:r>
        <w:rPr>
          <w:rStyle w:val="php-variable"/>
          <w:rFonts w:ascii="Courier New" w:hAnsi="Courier New" w:cs="Courier New"/>
          <w:sz w:val="20"/>
          <w:szCs w:val="20"/>
        </w:rPr>
        <w:t>$k</w:t>
      </w:r>
      <w:r>
        <w:rPr>
          <w:rStyle w:val="php-operator"/>
          <w:rFonts w:ascii="Courier New" w:hAnsi="Courier New" w:cs="Courier New"/>
          <w:sz w:val="20"/>
          <w:szCs w:val="20"/>
        </w:rPr>
        <w:t>=&gt;</w:t>
      </w:r>
      <w:r>
        <w:rPr>
          <w:rStyle w:val="php-variable"/>
          <w:rFonts w:ascii="Courier New" w:hAnsi="Courier New" w:cs="Courier New"/>
          <w:sz w:val="20"/>
          <w:szCs w:val="20"/>
        </w:rPr>
        <w:t>$v</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variable"/>
          <w:rFonts w:ascii="Courier New" w:hAnsi="Courier New" w:cs="Courier New"/>
          <w:sz w:val="20"/>
          <w:szCs w:val="20"/>
        </w:rPr>
        <w:t xml:space="preserve">$sign </w:t>
      </w:r>
      <w:r>
        <w:rPr>
          <w:rStyle w:val="php-operator"/>
          <w:rFonts w:ascii="Courier New" w:hAnsi="Courier New" w:cs="Courier New"/>
          <w:sz w:val="20"/>
          <w:szCs w:val="20"/>
        </w:rPr>
        <w:t xml:space="preserve">.= </w:t>
      </w:r>
      <w:r>
        <w:rPr>
          <w:rStyle w:val="php-variable"/>
          <w:rFonts w:ascii="Courier New" w:hAnsi="Courier New" w:cs="Courier New"/>
          <w:sz w:val="20"/>
          <w:szCs w:val="20"/>
        </w:rPr>
        <w:t xml:space="preserve">$k </w:t>
      </w:r>
      <w:r>
        <w:rPr>
          <w:rStyle w:val="php-operator"/>
          <w:rFonts w:ascii="Courier New" w:hAnsi="Courier New" w:cs="Courier New"/>
          <w:sz w:val="20"/>
          <w:szCs w:val="20"/>
        </w:rPr>
        <w:t xml:space="preserve">. </w:t>
      </w:r>
      <w:r>
        <w:rPr>
          <w:rStyle w:val="php-string-single-quoted"/>
          <w:rFonts w:ascii="Courier New" w:hAnsi="Courier New" w:cs="Courier New"/>
          <w:sz w:val="20"/>
          <w:szCs w:val="20"/>
        </w:rPr>
        <w:t xml:space="preserve">'=' </w:t>
      </w:r>
      <w:r>
        <w:rPr>
          <w:rStyle w:val="php-operator"/>
          <w:rFonts w:ascii="Courier New" w:hAnsi="Courier New" w:cs="Courier New"/>
          <w:sz w:val="20"/>
          <w:szCs w:val="20"/>
        </w:rPr>
        <w:t xml:space="preserve">. </w:t>
      </w:r>
      <w:r>
        <w:rPr>
          <w:rStyle w:val="php-variable"/>
          <w:rFonts w:ascii="Courier New" w:hAnsi="Courier New" w:cs="Courier New"/>
          <w:sz w:val="20"/>
          <w:szCs w:val="20"/>
        </w:rPr>
        <w:t xml:space="preserve">$v </w:t>
      </w:r>
      <w:r>
        <w:rPr>
          <w:rStyle w:val="php-operator"/>
          <w:rFonts w:ascii="Courier New" w:hAnsi="Courier New" w:cs="Courier New"/>
          <w:sz w:val="20"/>
          <w:szCs w:val="20"/>
        </w:rPr>
        <w:t>.</w:t>
      </w:r>
      <w:r>
        <w:rPr>
          <w:rStyle w:val="php-string-single-quoted"/>
          <w:rFonts w:ascii="Courier New" w:hAnsi="Courier New" w:cs="Courier New"/>
          <w:sz w:val="20"/>
          <w:szCs w:val="20"/>
        </w:rPr>
        <w:t xml:space="preserve">'&amp;' </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punctuation"/>
          <w:rFonts w:ascii="Courier New" w:hAnsi="Courier New" w:cs="Courier New"/>
          <w:sz w:val="20"/>
          <w:szCs w:val="20"/>
        </w:rPr>
        <w:t>}</w:t>
      </w:r>
      <w:r>
        <w:rPr>
          <w:rFonts w:ascii="Courier New" w:hAnsi="Courier New" w:cs="Courier New"/>
          <w:color w:val="FF0000"/>
          <w:sz w:val="20"/>
          <w:szCs w:val="20"/>
        </w:rPr>
        <w:br/>
      </w:r>
      <w:r>
        <w:rPr>
          <w:rStyle w:val="php-variable"/>
          <w:rFonts w:ascii="Courier New" w:hAnsi="Courier New" w:cs="Courier New"/>
          <w:sz w:val="20"/>
          <w:szCs w:val="20"/>
        </w:rPr>
        <w:t xml:space="preserve">$sign </w:t>
      </w:r>
      <w:r>
        <w:rPr>
          <w:rStyle w:val="php-operator"/>
          <w:rFonts w:ascii="Courier New" w:hAnsi="Courier New" w:cs="Courier New"/>
          <w:sz w:val="20"/>
          <w:szCs w:val="20"/>
        </w:rPr>
        <w:t xml:space="preserve">= </w:t>
      </w:r>
      <w:r>
        <w:rPr>
          <w:rStyle w:val="php-predefined-function"/>
          <w:rFonts w:ascii="Courier New" w:hAnsi="Courier New" w:cs="Courier New"/>
          <w:sz w:val="20"/>
          <w:szCs w:val="20"/>
        </w:rPr>
        <w:t>trim</w:t>
      </w:r>
      <w:r>
        <w:rPr>
          <w:rStyle w:val="php-punctuation"/>
          <w:rFonts w:ascii="Courier New" w:hAnsi="Courier New" w:cs="Courier New"/>
          <w:sz w:val="20"/>
          <w:szCs w:val="20"/>
        </w:rPr>
        <w:t>(</w:t>
      </w:r>
      <w:r>
        <w:rPr>
          <w:rStyle w:val="php-variable"/>
          <w:rFonts w:ascii="Courier New" w:hAnsi="Courier New" w:cs="Courier New"/>
          <w:sz w:val="20"/>
          <w:szCs w:val="20"/>
        </w:rPr>
        <w:t>$sign</w:t>
      </w:r>
      <w:r>
        <w:rPr>
          <w:rStyle w:val="php-punctuation"/>
          <w:rFonts w:ascii="Courier New" w:hAnsi="Courier New" w:cs="Courier New"/>
          <w:sz w:val="20"/>
          <w:szCs w:val="20"/>
        </w:rPr>
        <w:t>,</w:t>
      </w:r>
      <w:r>
        <w:rPr>
          <w:rStyle w:val="php-string-single-quoted"/>
          <w:rFonts w:ascii="Courier New" w:hAnsi="Courier New" w:cs="Courier New"/>
          <w:sz w:val="20"/>
          <w:szCs w:val="20"/>
        </w:rPr>
        <w:t>'&amp;'</w:t>
      </w:r>
      <w:r>
        <w:rPr>
          <w:rStyle w:val="php-punctuation"/>
          <w:rFonts w:ascii="Courier New" w:hAnsi="Courier New" w:cs="Courier New"/>
          <w:sz w:val="20"/>
          <w:szCs w:val="20"/>
        </w:rPr>
        <w:t>);</w:t>
      </w:r>
      <w:r>
        <w:rPr>
          <w:rFonts w:ascii="Courier New" w:hAnsi="Courier New" w:cs="Courier New"/>
          <w:color w:val="FF0000"/>
          <w:sz w:val="20"/>
          <w:szCs w:val="20"/>
        </w:rPr>
        <w:br/>
      </w:r>
      <w:r>
        <w:rPr>
          <w:rStyle w:val="php-comment"/>
          <w:rFonts w:ascii="Courier New" w:hAnsi="Courier New" w:cs="Courier New"/>
          <w:sz w:val="20"/>
          <w:szCs w:val="20"/>
        </w:rPr>
        <w:t>//</w:t>
      </w:r>
      <w:r>
        <w:rPr>
          <w:rStyle w:val="php-comment"/>
          <w:rFonts w:ascii="Courier New" w:hAnsi="Courier New" w:cs="Courier New"/>
          <w:sz w:val="20"/>
          <w:szCs w:val="20"/>
        </w:rPr>
        <w:t>尾部拼接业务平台密钥，并进行</w:t>
      </w:r>
      <w:r>
        <w:rPr>
          <w:rStyle w:val="php-comment"/>
          <w:rFonts w:ascii="Courier New" w:hAnsi="Courier New" w:cs="Courier New"/>
          <w:sz w:val="20"/>
          <w:szCs w:val="20"/>
        </w:rPr>
        <w:t>md5</w:t>
      </w:r>
      <w:r>
        <w:rPr>
          <w:rStyle w:val="php-comment"/>
          <w:rFonts w:ascii="Courier New" w:hAnsi="Courier New" w:cs="Courier New"/>
          <w:sz w:val="20"/>
          <w:szCs w:val="20"/>
        </w:rPr>
        <w:t>码加密</w:t>
      </w:r>
      <w:r>
        <w:rPr>
          <w:rFonts w:ascii="Courier New" w:hAnsi="Courier New" w:cs="Courier New"/>
          <w:color w:val="FF0000"/>
          <w:sz w:val="20"/>
          <w:szCs w:val="20"/>
        </w:rPr>
        <w:br/>
      </w:r>
      <w:r>
        <w:rPr>
          <w:rStyle w:val="php-variable"/>
          <w:rFonts w:ascii="Courier New" w:hAnsi="Courier New" w:cs="Courier New"/>
          <w:sz w:val="20"/>
          <w:szCs w:val="20"/>
        </w:rPr>
        <w:lastRenderedPageBreak/>
        <w:t>$paramsArr</w:t>
      </w:r>
      <w:r>
        <w:rPr>
          <w:rStyle w:val="php-punctuation"/>
          <w:rFonts w:ascii="Courier New" w:hAnsi="Courier New" w:cs="Courier New"/>
          <w:sz w:val="20"/>
          <w:szCs w:val="20"/>
        </w:rPr>
        <w:t>[</w:t>
      </w:r>
      <w:r>
        <w:rPr>
          <w:rStyle w:val="php-string-single-quoted"/>
          <w:rFonts w:ascii="Courier New" w:hAnsi="Courier New" w:cs="Courier New"/>
          <w:sz w:val="20"/>
          <w:szCs w:val="20"/>
        </w:rPr>
        <w:t>'sign'</w:t>
      </w:r>
      <w:r>
        <w:rPr>
          <w:rStyle w:val="php-punctuation"/>
          <w:rFonts w:ascii="Courier New" w:hAnsi="Courier New" w:cs="Courier New"/>
          <w:sz w:val="20"/>
          <w:szCs w:val="20"/>
        </w:rPr>
        <w:t xml:space="preserve">] </w:t>
      </w:r>
      <w:r>
        <w:rPr>
          <w:rStyle w:val="php-operator"/>
          <w:rFonts w:ascii="Courier New" w:hAnsi="Courier New" w:cs="Courier New"/>
          <w:sz w:val="20"/>
          <w:szCs w:val="20"/>
        </w:rPr>
        <w:t xml:space="preserve">= </w:t>
      </w:r>
      <w:r>
        <w:rPr>
          <w:rStyle w:val="php-predefined-function"/>
          <w:rFonts w:ascii="Courier New" w:hAnsi="Courier New" w:cs="Courier New"/>
          <w:sz w:val="20"/>
          <w:szCs w:val="20"/>
        </w:rPr>
        <w:t>md5</w:t>
      </w:r>
      <w:r>
        <w:rPr>
          <w:rStyle w:val="php-punctuation"/>
          <w:rFonts w:ascii="Courier New" w:hAnsi="Courier New" w:cs="Courier New"/>
          <w:sz w:val="20"/>
          <w:szCs w:val="20"/>
        </w:rPr>
        <w:t>(</w:t>
      </w:r>
      <w:r>
        <w:rPr>
          <w:rStyle w:val="php-variable"/>
          <w:rFonts w:ascii="Courier New" w:hAnsi="Courier New" w:cs="Courier New"/>
          <w:sz w:val="20"/>
          <w:szCs w:val="20"/>
        </w:rPr>
        <w:t>$sign</w:t>
      </w:r>
      <w:r>
        <w:rPr>
          <w:rStyle w:val="php-operator"/>
          <w:rFonts w:ascii="Courier New" w:hAnsi="Courier New" w:cs="Courier New"/>
          <w:sz w:val="20"/>
          <w:szCs w:val="20"/>
        </w:rPr>
        <w:t>.</w:t>
      </w:r>
      <w:r>
        <w:rPr>
          <w:rStyle w:val="php-string-single-quoted"/>
          <w:rFonts w:ascii="Courier New" w:hAnsi="Courier New" w:cs="Courier New"/>
          <w:sz w:val="20"/>
          <w:szCs w:val="20"/>
        </w:rPr>
        <w:t>'</w:t>
      </w:r>
      <w:r>
        <w:rPr>
          <w:rStyle w:val="php-string-single-quoted"/>
          <w:rFonts w:ascii="Courier New" w:hAnsi="Courier New" w:cs="Courier New" w:hint="eastAsia"/>
          <w:sz w:val="20"/>
          <w:szCs w:val="20"/>
        </w:rPr>
        <w:t>密钥</w:t>
      </w:r>
      <w:r>
        <w:rPr>
          <w:rStyle w:val="php-string-single-quoted"/>
          <w:rFonts w:ascii="Courier New" w:hAnsi="Courier New" w:cs="Courier New"/>
          <w:sz w:val="20"/>
          <w:szCs w:val="20"/>
        </w:rPr>
        <w:t>'</w:t>
      </w:r>
      <w:r>
        <w:rPr>
          <w:rStyle w:val="php-punctuation"/>
          <w:rFonts w:ascii="Courier New" w:hAnsi="Courier New" w:cs="Courier New"/>
          <w:sz w:val="20"/>
          <w:szCs w:val="20"/>
        </w:rPr>
        <w:t>);</w:t>
      </w:r>
      <w:bookmarkStart w:id="35" w:name="_Toc395706040"/>
    </w:p>
    <w:p w:rsidR="00606984" w:rsidRPr="00606984" w:rsidRDefault="00606984" w:rsidP="00606984">
      <w:pPr>
        <w:pStyle w:val="1"/>
      </w:pPr>
      <w:r>
        <w:rPr>
          <w:rFonts w:hint="eastAsia"/>
        </w:rPr>
        <w:t>7</w:t>
      </w:r>
      <w:r w:rsidRPr="00F530E9">
        <w:rPr>
          <w:rFonts w:hint="eastAsia"/>
        </w:rPr>
        <w:t>注意事项</w:t>
      </w:r>
      <w:bookmarkEnd w:id="35"/>
    </w:p>
    <w:p w:rsidR="00606984" w:rsidRDefault="00606984" w:rsidP="00606984">
      <w:pPr>
        <w:ind w:firstLine="420"/>
      </w:pPr>
      <w:r>
        <w:rPr>
          <w:rFonts w:hint="eastAsia"/>
        </w:rPr>
        <w:t>当支付平台处理完成后，支付平台会把处理结果以当前页面跳转同步通知和支付平台服务器主动通知业务系统两种形式，反馈给业务系统。业务系统可以从页面跳转同步通知页面或者从服务器异步通知页面中获得这些信息，并且在验证通过的判断中增加的业务逻辑处理程序。当业务有传递参数</w:t>
      </w:r>
      <w:r>
        <w:rPr>
          <w:rFonts w:hint="eastAsia"/>
        </w:rPr>
        <w:t>notifyUrl</w:t>
      </w:r>
      <w:r>
        <w:rPr>
          <w:rFonts w:hint="eastAsia"/>
        </w:rPr>
        <w:t>（服务器异步通知页面路径）或</w:t>
      </w:r>
      <w:r>
        <w:rPr>
          <w:rFonts w:hint="eastAsia"/>
        </w:rPr>
        <w:t>returnUrl</w:t>
      </w:r>
      <w:r>
        <w:rPr>
          <w:rFonts w:hint="eastAsia"/>
        </w:rPr>
        <w:t>（页面跳转同步通知页面路径）时，业务系统必须判断商户网站中是否已经对该次的通知结果数据做过同样处理。</w:t>
      </w:r>
      <w:r w:rsidRPr="00A15B25">
        <w:rPr>
          <w:rFonts w:hint="eastAsia"/>
          <w:b/>
        </w:rPr>
        <w:t>如果不判断，存在潜在的风险，业务系统自行承担因此而产生的所有损失</w:t>
      </w:r>
      <w:r>
        <w:rPr>
          <w:rFonts w:hint="eastAsia"/>
        </w:rPr>
        <w:t>。</w:t>
      </w:r>
    </w:p>
    <w:p w:rsidR="007A0BE7" w:rsidRPr="00606984" w:rsidRDefault="007A0BE7" w:rsidP="00696F7E"/>
    <w:sectPr w:rsidR="007A0BE7" w:rsidRPr="00606984" w:rsidSect="00C91CC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FEE" w:rsidRDefault="00037FEE">
      <w:r>
        <w:separator/>
      </w:r>
    </w:p>
  </w:endnote>
  <w:endnote w:type="continuationSeparator" w:id="1">
    <w:p w:rsidR="00037FEE" w:rsidRDefault="00037F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FEE" w:rsidRDefault="00037FEE">
      <w:r>
        <w:separator/>
      </w:r>
    </w:p>
  </w:footnote>
  <w:footnote w:type="continuationSeparator" w:id="1">
    <w:p w:rsidR="00037FEE" w:rsidRDefault="00037F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C1" w:rsidRDefault="00A135AE">
    <w:pPr>
      <w:pStyle w:val="a4"/>
    </w:pPr>
    <w:r>
      <w:rPr>
        <w:noProof/>
        <w:sz w:val="32"/>
      </w:rPr>
      <w:drawing>
        <wp:inline distT="0" distB="0" distL="0" distR="0">
          <wp:extent cx="3166110" cy="880110"/>
          <wp:effectExtent l="19050" t="0" r="0" b="0"/>
          <wp:docPr id="2"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片1"/>
                  <pic:cNvPicPr>
                    <a:picLocks noChangeAspect="1" noChangeArrowheads="1"/>
                  </pic:cNvPicPr>
                </pic:nvPicPr>
                <pic:blipFill>
                  <a:blip r:embed="rId1"/>
                  <a:srcRect/>
                  <a:stretch>
                    <a:fillRect/>
                  </a:stretch>
                </pic:blipFill>
                <pic:spPr bwMode="auto">
                  <a:xfrm>
                    <a:off x="0" y="0"/>
                    <a:ext cx="3166110" cy="88011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26927"/>
    <w:multiLevelType w:val="hybridMultilevel"/>
    <w:tmpl w:val="AE103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F44539"/>
    <w:multiLevelType w:val="hybridMultilevel"/>
    <w:tmpl w:val="A2A28808"/>
    <w:lvl w:ilvl="0" w:tplc="B3AE8730">
      <w:start w:val="7"/>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88033A"/>
    <w:multiLevelType w:val="hybridMultilevel"/>
    <w:tmpl w:val="C00AD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78E59AC"/>
    <w:multiLevelType w:val="hybridMultilevel"/>
    <w:tmpl w:val="92F2E2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9254A8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2A251E8"/>
    <w:multiLevelType w:val="hybridMultilevel"/>
    <w:tmpl w:val="1270D8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843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7B84"/>
    <w:rsid w:val="0002422D"/>
    <w:rsid w:val="00025EC7"/>
    <w:rsid w:val="00037FEE"/>
    <w:rsid w:val="00054CA6"/>
    <w:rsid w:val="0006245C"/>
    <w:rsid w:val="00070109"/>
    <w:rsid w:val="000745EF"/>
    <w:rsid w:val="0009431C"/>
    <w:rsid w:val="000E5B15"/>
    <w:rsid w:val="000F706D"/>
    <w:rsid w:val="00101775"/>
    <w:rsid w:val="001176D0"/>
    <w:rsid w:val="00125CAA"/>
    <w:rsid w:val="00131F98"/>
    <w:rsid w:val="00135389"/>
    <w:rsid w:val="00140655"/>
    <w:rsid w:val="00143F4C"/>
    <w:rsid w:val="001656B8"/>
    <w:rsid w:val="00165BE2"/>
    <w:rsid w:val="00172A27"/>
    <w:rsid w:val="00185BDB"/>
    <w:rsid w:val="00187D4A"/>
    <w:rsid w:val="001951B7"/>
    <w:rsid w:val="001B02E6"/>
    <w:rsid w:val="001E0BE4"/>
    <w:rsid w:val="001E237F"/>
    <w:rsid w:val="00205F7E"/>
    <w:rsid w:val="00206547"/>
    <w:rsid w:val="00215B44"/>
    <w:rsid w:val="00231385"/>
    <w:rsid w:val="00237963"/>
    <w:rsid w:val="002554DE"/>
    <w:rsid w:val="00291698"/>
    <w:rsid w:val="002A16F4"/>
    <w:rsid w:val="002A4FCF"/>
    <w:rsid w:val="002B729F"/>
    <w:rsid w:val="002B7452"/>
    <w:rsid w:val="00300585"/>
    <w:rsid w:val="00307136"/>
    <w:rsid w:val="00307F58"/>
    <w:rsid w:val="00311FFA"/>
    <w:rsid w:val="00313AC3"/>
    <w:rsid w:val="00314B6B"/>
    <w:rsid w:val="0031760E"/>
    <w:rsid w:val="00341829"/>
    <w:rsid w:val="00360228"/>
    <w:rsid w:val="0036058B"/>
    <w:rsid w:val="00361198"/>
    <w:rsid w:val="003741E8"/>
    <w:rsid w:val="00375E76"/>
    <w:rsid w:val="003846E1"/>
    <w:rsid w:val="003921BE"/>
    <w:rsid w:val="0039279C"/>
    <w:rsid w:val="003A64EF"/>
    <w:rsid w:val="003B5B2B"/>
    <w:rsid w:val="003C53D2"/>
    <w:rsid w:val="003E0170"/>
    <w:rsid w:val="003E229C"/>
    <w:rsid w:val="003F0D43"/>
    <w:rsid w:val="003F6F5A"/>
    <w:rsid w:val="00404BDE"/>
    <w:rsid w:val="00415944"/>
    <w:rsid w:val="00430364"/>
    <w:rsid w:val="00443B5D"/>
    <w:rsid w:val="00451858"/>
    <w:rsid w:val="00451BE4"/>
    <w:rsid w:val="004542ED"/>
    <w:rsid w:val="004579FE"/>
    <w:rsid w:val="00484990"/>
    <w:rsid w:val="004875E1"/>
    <w:rsid w:val="00495623"/>
    <w:rsid w:val="004B0630"/>
    <w:rsid w:val="004C6B41"/>
    <w:rsid w:val="004D321A"/>
    <w:rsid w:val="004E22BD"/>
    <w:rsid w:val="004E4D59"/>
    <w:rsid w:val="004E664A"/>
    <w:rsid w:val="004F128D"/>
    <w:rsid w:val="004F35C8"/>
    <w:rsid w:val="004F3727"/>
    <w:rsid w:val="00501B10"/>
    <w:rsid w:val="0050296C"/>
    <w:rsid w:val="00510C97"/>
    <w:rsid w:val="00510F09"/>
    <w:rsid w:val="005242DD"/>
    <w:rsid w:val="005340CA"/>
    <w:rsid w:val="00561EF1"/>
    <w:rsid w:val="005623EF"/>
    <w:rsid w:val="0057103C"/>
    <w:rsid w:val="005A4C47"/>
    <w:rsid w:val="005C65AA"/>
    <w:rsid w:val="005D2BC8"/>
    <w:rsid w:val="00606984"/>
    <w:rsid w:val="006220C2"/>
    <w:rsid w:val="00624107"/>
    <w:rsid w:val="0063144B"/>
    <w:rsid w:val="00634DBC"/>
    <w:rsid w:val="00654AEF"/>
    <w:rsid w:val="00674C41"/>
    <w:rsid w:val="00675CC0"/>
    <w:rsid w:val="006813AD"/>
    <w:rsid w:val="00694F39"/>
    <w:rsid w:val="00696F7E"/>
    <w:rsid w:val="006B08B3"/>
    <w:rsid w:val="006B7D2E"/>
    <w:rsid w:val="006B7F10"/>
    <w:rsid w:val="006D4089"/>
    <w:rsid w:val="006D5FF6"/>
    <w:rsid w:val="006D7C6A"/>
    <w:rsid w:val="006F7C72"/>
    <w:rsid w:val="00702561"/>
    <w:rsid w:val="0071529E"/>
    <w:rsid w:val="007375E0"/>
    <w:rsid w:val="00754C30"/>
    <w:rsid w:val="00762D82"/>
    <w:rsid w:val="00763395"/>
    <w:rsid w:val="007851F8"/>
    <w:rsid w:val="007A0BE7"/>
    <w:rsid w:val="007A4E8D"/>
    <w:rsid w:val="007B3FD3"/>
    <w:rsid w:val="007B4BFD"/>
    <w:rsid w:val="007D12F1"/>
    <w:rsid w:val="007D1C21"/>
    <w:rsid w:val="007D4FBB"/>
    <w:rsid w:val="007E29E0"/>
    <w:rsid w:val="00800B6D"/>
    <w:rsid w:val="00804AF7"/>
    <w:rsid w:val="0081060E"/>
    <w:rsid w:val="00826D4D"/>
    <w:rsid w:val="00830886"/>
    <w:rsid w:val="00842085"/>
    <w:rsid w:val="00844099"/>
    <w:rsid w:val="00855474"/>
    <w:rsid w:val="008572B8"/>
    <w:rsid w:val="00860733"/>
    <w:rsid w:val="00871F8E"/>
    <w:rsid w:val="00875F1A"/>
    <w:rsid w:val="008869B0"/>
    <w:rsid w:val="00893C1E"/>
    <w:rsid w:val="008A3E1F"/>
    <w:rsid w:val="008A4681"/>
    <w:rsid w:val="008A6F32"/>
    <w:rsid w:val="008B7C01"/>
    <w:rsid w:val="008C677A"/>
    <w:rsid w:val="008D296E"/>
    <w:rsid w:val="008F194D"/>
    <w:rsid w:val="00900A45"/>
    <w:rsid w:val="009222D3"/>
    <w:rsid w:val="00922DC2"/>
    <w:rsid w:val="00924692"/>
    <w:rsid w:val="0096016A"/>
    <w:rsid w:val="00960265"/>
    <w:rsid w:val="00977A40"/>
    <w:rsid w:val="009B3263"/>
    <w:rsid w:val="009C21C6"/>
    <w:rsid w:val="009C4AC7"/>
    <w:rsid w:val="009C79B4"/>
    <w:rsid w:val="009C7E63"/>
    <w:rsid w:val="009D4FE8"/>
    <w:rsid w:val="009E6526"/>
    <w:rsid w:val="009F386F"/>
    <w:rsid w:val="009F7181"/>
    <w:rsid w:val="009F7B1F"/>
    <w:rsid w:val="00A135AE"/>
    <w:rsid w:val="00A31DC0"/>
    <w:rsid w:val="00A54DAD"/>
    <w:rsid w:val="00A6562E"/>
    <w:rsid w:val="00A90658"/>
    <w:rsid w:val="00A92FDF"/>
    <w:rsid w:val="00AC040E"/>
    <w:rsid w:val="00AD056F"/>
    <w:rsid w:val="00AD0DE0"/>
    <w:rsid w:val="00AD4FFD"/>
    <w:rsid w:val="00AF2234"/>
    <w:rsid w:val="00AF5F04"/>
    <w:rsid w:val="00B12B5B"/>
    <w:rsid w:val="00B2173B"/>
    <w:rsid w:val="00B31CDB"/>
    <w:rsid w:val="00B54CC4"/>
    <w:rsid w:val="00B560AE"/>
    <w:rsid w:val="00B64C81"/>
    <w:rsid w:val="00B73537"/>
    <w:rsid w:val="00B8736A"/>
    <w:rsid w:val="00BB5BD1"/>
    <w:rsid w:val="00BD7F7C"/>
    <w:rsid w:val="00BE0516"/>
    <w:rsid w:val="00C01812"/>
    <w:rsid w:val="00C0220B"/>
    <w:rsid w:val="00C32C6A"/>
    <w:rsid w:val="00C33459"/>
    <w:rsid w:val="00C3775B"/>
    <w:rsid w:val="00C426C8"/>
    <w:rsid w:val="00C45B16"/>
    <w:rsid w:val="00C477E3"/>
    <w:rsid w:val="00C67792"/>
    <w:rsid w:val="00C8087D"/>
    <w:rsid w:val="00C91C41"/>
    <w:rsid w:val="00C91CC1"/>
    <w:rsid w:val="00CB634A"/>
    <w:rsid w:val="00CC638A"/>
    <w:rsid w:val="00CD408C"/>
    <w:rsid w:val="00CF1FEE"/>
    <w:rsid w:val="00D05A8E"/>
    <w:rsid w:val="00D348B8"/>
    <w:rsid w:val="00D40235"/>
    <w:rsid w:val="00D47C34"/>
    <w:rsid w:val="00D53947"/>
    <w:rsid w:val="00D8274D"/>
    <w:rsid w:val="00DA5D28"/>
    <w:rsid w:val="00DB3B4D"/>
    <w:rsid w:val="00DE184F"/>
    <w:rsid w:val="00DF0784"/>
    <w:rsid w:val="00E10904"/>
    <w:rsid w:val="00E12DEC"/>
    <w:rsid w:val="00E22BC7"/>
    <w:rsid w:val="00E254C2"/>
    <w:rsid w:val="00E33B70"/>
    <w:rsid w:val="00E409FB"/>
    <w:rsid w:val="00E75182"/>
    <w:rsid w:val="00E90B75"/>
    <w:rsid w:val="00E92FC1"/>
    <w:rsid w:val="00E944D9"/>
    <w:rsid w:val="00E95FBA"/>
    <w:rsid w:val="00EC10EE"/>
    <w:rsid w:val="00EC4F03"/>
    <w:rsid w:val="00F107CF"/>
    <w:rsid w:val="00F27BA4"/>
    <w:rsid w:val="00F43BE7"/>
    <w:rsid w:val="00F4478B"/>
    <w:rsid w:val="00F53F45"/>
    <w:rsid w:val="00F67666"/>
    <w:rsid w:val="00F768F5"/>
    <w:rsid w:val="00F83B62"/>
    <w:rsid w:val="00FA08BE"/>
    <w:rsid w:val="00FB0CC2"/>
    <w:rsid w:val="00FB2229"/>
    <w:rsid w:val="00FC4BBB"/>
    <w:rsid w:val="00FC6580"/>
    <w:rsid w:val="00FD79DD"/>
    <w:rsid w:val="00FF21EF"/>
    <w:rsid w:val="00FF548B"/>
    <w:rsid w:val="017D1AFD"/>
    <w:rsid w:val="074E7D0A"/>
    <w:rsid w:val="11146D91"/>
    <w:rsid w:val="1FE55560"/>
    <w:rsid w:val="21924322"/>
    <w:rsid w:val="235D2694"/>
    <w:rsid w:val="23A00E0B"/>
    <w:rsid w:val="2CAD3CDB"/>
    <w:rsid w:val="3BB62604"/>
    <w:rsid w:val="45C60805"/>
    <w:rsid w:val="49FF2174"/>
    <w:rsid w:val="4D8824D8"/>
    <w:rsid w:val="518D1E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lsdException w:name="Title" w:semiHidden="0" w:uiPriority="10" w:unhideWhenUsed="0" w:qFormat="1"/>
    <w:lsdException w:name="Default Paragraph Font" w:semiHidden="0" w:uiPriority="0" w:unhideWhenUsed="0"/>
    <w:lsdException w:name="Body Text Inde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uiPriority="59"/>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CC1"/>
    <w:pPr>
      <w:widowControl w:val="0"/>
      <w:jc w:val="both"/>
    </w:pPr>
    <w:rPr>
      <w:kern w:val="2"/>
      <w:sz w:val="21"/>
      <w:szCs w:val="24"/>
    </w:rPr>
  </w:style>
  <w:style w:type="paragraph" w:styleId="1">
    <w:name w:val="heading 1"/>
    <w:basedOn w:val="a"/>
    <w:next w:val="a"/>
    <w:uiPriority w:val="9"/>
    <w:qFormat/>
    <w:rsid w:val="00C91CC1"/>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A135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7E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C7E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rsid w:val="00C91CC1"/>
  </w:style>
  <w:style w:type="paragraph" w:styleId="a4">
    <w:name w:val="header"/>
    <w:basedOn w:val="a"/>
    <w:rsid w:val="00C91CC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ody Text Indent"/>
    <w:basedOn w:val="a"/>
    <w:link w:val="Char"/>
    <w:unhideWhenUsed/>
    <w:rsid w:val="00C91CC1"/>
    <w:pPr>
      <w:ind w:firstLineChars="171" w:firstLine="359"/>
    </w:pPr>
  </w:style>
  <w:style w:type="paragraph" w:styleId="a6">
    <w:name w:val="footer"/>
    <w:basedOn w:val="a"/>
    <w:rsid w:val="00C91CC1"/>
    <w:pPr>
      <w:tabs>
        <w:tab w:val="center" w:pos="4153"/>
        <w:tab w:val="right" w:pos="8306"/>
      </w:tabs>
      <w:snapToGrid w:val="0"/>
      <w:jc w:val="left"/>
    </w:pPr>
    <w:rPr>
      <w:sz w:val="18"/>
    </w:rPr>
  </w:style>
  <w:style w:type="paragraph" w:customStyle="1" w:styleId="TOC1">
    <w:name w:val="TOC 标题1"/>
    <w:next w:val="a"/>
    <w:uiPriority w:val="39"/>
    <w:qFormat/>
    <w:rsid w:val="00C91CC1"/>
    <w:pPr>
      <w:spacing w:before="480" w:line="276" w:lineRule="auto"/>
    </w:pPr>
    <w:rPr>
      <w:rFonts w:ascii="Cambria" w:hAnsi="Cambria"/>
      <w:color w:val="365F91"/>
      <w:sz w:val="28"/>
      <w:szCs w:val="28"/>
    </w:rPr>
  </w:style>
  <w:style w:type="character" w:customStyle="1" w:styleId="2Char">
    <w:name w:val="标题 2 Char"/>
    <w:basedOn w:val="a0"/>
    <w:link w:val="2"/>
    <w:uiPriority w:val="9"/>
    <w:rsid w:val="00A135AE"/>
    <w:rPr>
      <w:rFonts w:asciiTheme="majorHAnsi" w:eastAsiaTheme="majorEastAsia" w:hAnsiTheme="majorHAnsi" w:cstheme="majorBidi"/>
      <w:b/>
      <w:bCs/>
      <w:kern w:val="2"/>
      <w:sz w:val="32"/>
      <w:szCs w:val="32"/>
    </w:rPr>
  </w:style>
  <w:style w:type="character" w:customStyle="1" w:styleId="Char">
    <w:name w:val="正文文本缩进 Char"/>
    <w:basedOn w:val="a0"/>
    <w:link w:val="a5"/>
    <w:rsid w:val="00A135AE"/>
    <w:rPr>
      <w:kern w:val="2"/>
      <w:sz w:val="21"/>
      <w:szCs w:val="24"/>
    </w:rPr>
  </w:style>
  <w:style w:type="paragraph" w:styleId="a7">
    <w:name w:val="Balloon Text"/>
    <w:basedOn w:val="a"/>
    <w:link w:val="Char0"/>
    <w:uiPriority w:val="99"/>
    <w:semiHidden/>
    <w:unhideWhenUsed/>
    <w:rsid w:val="00A135AE"/>
    <w:rPr>
      <w:sz w:val="18"/>
      <w:szCs w:val="18"/>
    </w:rPr>
  </w:style>
  <w:style w:type="character" w:customStyle="1" w:styleId="Char0">
    <w:name w:val="批注框文本 Char"/>
    <w:basedOn w:val="a0"/>
    <w:link w:val="a7"/>
    <w:uiPriority w:val="99"/>
    <w:semiHidden/>
    <w:rsid w:val="00A135AE"/>
    <w:rPr>
      <w:kern w:val="2"/>
      <w:sz w:val="18"/>
      <w:szCs w:val="18"/>
    </w:rPr>
  </w:style>
  <w:style w:type="paragraph" w:styleId="a8">
    <w:name w:val="List Paragraph"/>
    <w:basedOn w:val="a"/>
    <w:uiPriority w:val="34"/>
    <w:qFormat/>
    <w:rsid w:val="009F386F"/>
    <w:pPr>
      <w:ind w:firstLineChars="200" w:firstLine="420"/>
    </w:pPr>
  </w:style>
  <w:style w:type="table" w:styleId="a9">
    <w:name w:val="Table Grid"/>
    <w:basedOn w:val="a1"/>
    <w:uiPriority w:val="59"/>
    <w:unhideWhenUsed/>
    <w:rsid w:val="005710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semiHidden/>
    <w:rsid w:val="009C7E63"/>
    <w:rPr>
      <w:b/>
      <w:bCs/>
      <w:kern w:val="2"/>
      <w:sz w:val="32"/>
      <w:szCs w:val="32"/>
    </w:rPr>
  </w:style>
  <w:style w:type="paragraph" w:styleId="aa">
    <w:name w:val="Document Map"/>
    <w:basedOn w:val="a"/>
    <w:link w:val="Char1"/>
    <w:uiPriority w:val="99"/>
    <w:semiHidden/>
    <w:unhideWhenUsed/>
    <w:rsid w:val="009C7E63"/>
    <w:rPr>
      <w:rFonts w:ascii="宋体"/>
      <w:sz w:val="18"/>
      <w:szCs w:val="18"/>
    </w:rPr>
  </w:style>
  <w:style w:type="character" w:customStyle="1" w:styleId="Char1">
    <w:name w:val="文档结构图 Char"/>
    <w:basedOn w:val="a0"/>
    <w:link w:val="aa"/>
    <w:uiPriority w:val="99"/>
    <w:semiHidden/>
    <w:rsid w:val="009C7E63"/>
    <w:rPr>
      <w:rFonts w:ascii="宋体"/>
      <w:kern w:val="2"/>
      <w:sz w:val="18"/>
      <w:szCs w:val="18"/>
    </w:rPr>
  </w:style>
  <w:style w:type="character" w:customStyle="1" w:styleId="4Char">
    <w:name w:val="标题 4 Char"/>
    <w:basedOn w:val="a0"/>
    <w:link w:val="4"/>
    <w:uiPriority w:val="9"/>
    <w:rsid w:val="009C7E63"/>
    <w:rPr>
      <w:rFonts w:asciiTheme="majorHAnsi" w:eastAsiaTheme="majorEastAsia" w:hAnsiTheme="majorHAnsi" w:cstheme="majorBidi"/>
      <w:b/>
      <w:bCs/>
      <w:kern w:val="2"/>
      <w:sz w:val="28"/>
      <w:szCs w:val="28"/>
    </w:rPr>
  </w:style>
  <w:style w:type="character" w:styleId="ab">
    <w:name w:val="Hyperlink"/>
    <w:uiPriority w:val="99"/>
    <w:unhideWhenUsed/>
    <w:rsid w:val="008C677A"/>
    <w:rPr>
      <w:color w:val="0000FF"/>
      <w:u w:val="single"/>
    </w:rPr>
  </w:style>
  <w:style w:type="paragraph" w:customStyle="1" w:styleId="Default">
    <w:name w:val="Default"/>
    <w:rsid w:val="008C677A"/>
    <w:pPr>
      <w:widowControl w:val="0"/>
      <w:autoSpaceDE w:val="0"/>
      <w:autoSpaceDN w:val="0"/>
      <w:adjustRightInd w:val="0"/>
    </w:pPr>
    <w:rPr>
      <w:rFonts w:ascii="宋体" w:hAnsiTheme="minorHAnsi" w:cs="宋体"/>
      <w:color w:val="000000"/>
      <w:sz w:val="24"/>
      <w:szCs w:val="24"/>
    </w:rPr>
  </w:style>
  <w:style w:type="paragraph" w:styleId="ac">
    <w:name w:val="Date"/>
    <w:basedOn w:val="a"/>
    <w:next w:val="a"/>
    <w:link w:val="Char2"/>
    <w:uiPriority w:val="99"/>
    <w:semiHidden/>
    <w:unhideWhenUsed/>
    <w:rsid w:val="007D12F1"/>
    <w:pPr>
      <w:ind w:leftChars="2500" w:left="100"/>
    </w:pPr>
  </w:style>
  <w:style w:type="character" w:customStyle="1" w:styleId="Char2">
    <w:name w:val="日期 Char"/>
    <w:basedOn w:val="a0"/>
    <w:link w:val="ac"/>
    <w:uiPriority w:val="99"/>
    <w:semiHidden/>
    <w:rsid w:val="007D12F1"/>
    <w:rPr>
      <w:kern w:val="2"/>
      <w:sz w:val="21"/>
      <w:szCs w:val="24"/>
    </w:rPr>
  </w:style>
  <w:style w:type="character" w:customStyle="1" w:styleId="php-punctuation">
    <w:name w:val="php-punctuation"/>
    <w:basedOn w:val="a0"/>
    <w:rsid w:val="00696F7E"/>
    <w:rPr>
      <w:color w:val="0000FF"/>
    </w:rPr>
  </w:style>
  <w:style w:type="character" w:customStyle="1" w:styleId="php-keyword">
    <w:name w:val="php-keyword"/>
    <w:basedOn w:val="a0"/>
    <w:rsid w:val="00696F7E"/>
    <w:rPr>
      <w:b/>
      <w:bCs/>
      <w:color w:val="770088"/>
    </w:rPr>
  </w:style>
  <w:style w:type="character" w:customStyle="1" w:styleId="php-operator">
    <w:name w:val="php-operator"/>
    <w:basedOn w:val="a0"/>
    <w:rsid w:val="00696F7E"/>
    <w:rPr>
      <w:color w:val="0000FF"/>
    </w:rPr>
  </w:style>
  <w:style w:type="character" w:customStyle="1" w:styleId="php-reserved-language-construct">
    <w:name w:val="php-reserved-language-construct"/>
    <w:basedOn w:val="a0"/>
    <w:rsid w:val="00696F7E"/>
    <w:rPr>
      <w:b/>
      <w:bCs/>
      <w:color w:val="008000"/>
    </w:rPr>
  </w:style>
  <w:style w:type="character" w:customStyle="1" w:styleId="php-predefined-function">
    <w:name w:val="php-predefined-function"/>
    <w:basedOn w:val="a0"/>
    <w:rsid w:val="00696F7E"/>
    <w:rPr>
      <w:color w:val="008000"/>
    </w:rPr>
  </w:style>
  <w:style w:type="character" w:customStyle="1" w:styleId="php-tstring">
    <w:name w:val="php-t_string"/>
    <w:basedOn w:val="a0"/>
    <w:rsid w:val="00696F7E"/>
    <w:rPr>
      <w:color w:val="000000"/>
    </w:rPr>
  </w:style>
  <w:style w:type="character" w:customStyle="1" w:styleId="php-variable">
    <w:name w:val="php-variable"/>
    <w:basedOn w:val="a0"/>
    <w:rsid w:val="00696F7E"/>
    <w:rPr>
      <w:b/>
      <w:bCs/>
      <w:color w:val="000000"/>
    </w:rPr>
  </w:style>
  <w:style w:type="character" w:customStyle="1" w:styleId="php-string-single-quoted">
    <w:name w:val="php-string-single-quoted"/>
    <w:basedOn w:val="a0"/>
    <w:rsid w:val="00696F7E"/>
    <w:rPr>
      <w:color w:val="AA2222"/>
    </w:rPr>
  </w:style>
  <w:style w:type="character" w:customStyle="1" w:styleId="php-comment">
    <w:name w:val="php-comment"/>
    <w:basedOn w:val="a0"/>
    <w:rsid w:val="00696F7E"/>
    <w:rPr>
      <w:color w:val="AA770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diagramLayout" Target="diagrams/layout5.xml"/><Relationship Id="rId3" Type="http://schemas.openxmlformats.org/officeDocument/2006/relationships/styles" Target="styles.xml"/><Relationship Id="rId21" Type="http://schemas.openxmlformats.org/officeDocument/2006/relationships/diagramData" Target="diagrams/data4.xml"/><Relationship Id="rId34"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diagramData" Target="diagrams/data5.xm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29" Type="http://schemas.openxmlformats.org/officeDocument/2006/relationships/diagramData" Target="diagrams/data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4.xml"/><Relationship Id="rId32" Type="http://schemas.openxmlformats.org/officeDocument/2006/relationships/diagramColors" Target="diagrams/colors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28" Type="http://schemas.openxmlformats.org/officeDocument/2006/relationships/diagramColors" Target="diagrams/colors5.xml"/><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QuickStyle" Target="diagrams/quickStyle3.xml"/><Relationship Id="rId31" Type="http://schemas.openxmlformats.org/officeDocument/2006/relationships/diagramQuickStyle" Target="diagrams/quickStyle6.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Layout" Target="diagrams/layout4.xml"/><Relationship Id="rId27" Type="http://schemas.openxmlformats.org/officeDocument/2006/relationships/diagramQuickStyle" Target="diagrams/quickStyle5.xml"/><Relationship Id="rId30" Type="http://schemas.openxmlformats.org/officeDocument/2006/relationships/diagramLayout" Target="diagrams/layout6.xml"/><Relationship Id="rId35"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C2FCDF-E5FB-4CD5-AAF3-91EA9837ABA1}" type="doc">
      <dgm:prSet loTypeId="urn:microsoft.com/office/officeart/2005/8/layout/vProcess5" loCatId="process" qsTypeId="urn:microsoft.com/office/officeart/2005/8/quickstyle/3d2" qsCatId="3D" csTypeId="urn:microsoft.com/office/officeart/2005/8/colors/colorful2" csCatId="colorful" phldr="1"/>
      <dgm:spPr/>
      <dgm:t>
        <a:bodyPr/>
        <a:lstStyle/>
        <a:p>
          <a:endParaRPr lang="zh-CN" altLang="en-US"/>
        </a:p>
      </dgm:t>
    </dgm:pt>
    <dgm:pt modelId="{CAEA3A1F-D089-4ECF-8107-C272D76ECB65}">
      <dgm:prSet phldrT="[文本]"/>
      <dgm:spPr/>
      <dgm:t>
        <a:bodyPr/>
        <a:lstStyle/>
        <a:p>
          <a:r>
            <a:rPr lang="zh-CN" altLang="en-US"/>
            <a:t>业务系统</a:t>
          </a:r>
        </a:p>
      </dgm:t>
    </dgm:pt>
    <dgm:pt modelId="{3D7791A7-066B-4A79-87C4-FBBC5A9FABC1}" type="parTrans" cxnId="{557C3F1E-15B7-434E-AC41-8E708DCF41A2}">
      <dgm:prSet/>
      <dgm:spPr/>
      <dgm:t>
        <a:bodyPr/>
        <a:lstStyle/>
        <a:p>
          <a:endParaRPr lang="zh-CN" altLang="en-US"/>
        </a:p>
      </dgm:t>
    </dgm:pt>
    <dgm:pt modelId="{987B6EF0-9F9F-4967-95C5-69E0FB807310}" type="sibTrans" cxnId="{557C3F1E-15B7-434E-AC41-8E708DCF41A2}">
      <dgm:prSet/>
      <dgm:spPr/>
      <dgm:t>
        <a:bodyPr/>
        <a:lstStyle/>
        <a:p>
          <a:endParaRPr lang="zh-CN" altLang="en-US"/>
        </a:p>
      </dgm:t>
    </dgm:pt>
    <dgm:pt modelId="{47EA964B-0DBE-487F-9A55-A9EE8BA36808}">
      <dgm:prSet phldrT="[文本]"/>
      <dgm:spPr/>
      <dgm:t>
        <a:bodyPr/>
        <a:lstStyle/>
        <a:p>
          <a:r>
            <a:rPr lang="zh-CN" altLang="en-US"/>
            <a:t>王府井支付平台</a:t>
          </a:r>
        </a:p>
      </dgm:t>
    </dgm:pt>
    <dgm:pt modelId="{366B9921-D63C-46FA-B7C5-1E0928C5AE87}" type="parTrans" cxnId="{02AA0802-C1A0-48CF-A3D7-239149E4F3BA}">
      <dgm:prSet/>
      <dgm:spPr/>
      <dgm:t>
        <a:bodyPr/>
        <a:lstStyle/>
        <a:p>
          <a:endParaRPr lang="zh-CN" altLang="en-US"/>
        </a:p>
      </dgm:t>
    </dgm:pt>
    <dgm:pt modelId="{566AA473-F3E8-4C4E-A8A5-713FB4FF28A0}" type="sibTrans" cxnId="{02AA0802-C1A0-48CF-A3D7-239149E4F3BA}">
      <dgm:prSet/>
      <dgm:spPr/>
      <dgm:t>
        <a:bodyPr/>
        <a:lstStyle/>
        <a:p>
          <a:endParaRPr lang="zh-CN" altLang="en-US"/>
        </a:p>
      </dgm:t>
    </dgm:pt>
    <dgm:pt modelId="{39D2C574-034F-404C-9240-1AF3FEABFE9E}">
      <dgm:prSet phldrT="[文本]"/>
      <dgm:spPr/>
      <dgm:t>
        <a:bodyPr/>
        <a:lstStyle/>
        <a:p>
          <a:r>
            <a:rPr lang="zh-CN" altLang="en-US"/>
            <a:t>第三方支付平台</a:t>
          </a:r>
        </a:p>
      </dgm:t>
    </dgm:pt>
    <dgm:pt modelId="{11717D52-7AA3-4261-ACCF-9F2711788391}" type="parTrans" cxnId="{3669FF79-56AF-4D1D-B57E-F0C4D7E66871}">
      <dgm:prSet/>
      <dgm:spPr/>
      <dgm:t>
        <a:bodyPr/>
        <a:lstStyle/>
        <a:p>
          <a:endParaRPr lang="zh-CN" altLang="en-US"/>
        </a:p>
      </dgm:t>
    </dgm:pt>
    <dgm:pt modelId="{AF047001-C5E1-4AC0-B883-6A4FCEB3FB0F}" type="sibTrans" cxnId="{3669FF79-56AF-4D1D-B57E-F0C4D7E66871}">
      <dgm:prSet/>
      <dgm:spPr/>
      <dgm:t>
        <a:bodyPr/>
        <a:lstStyle/>
        <a:p>
          <a:endParaRPr lang="zh-CN" altLang="en-US"/>
        </a:p>
      </dgm:t>
    </dgm:pt>
    <dgm:pt modelId="{FEE762A8-8EC3-47DF-80E4-5555EDF43F9E}" type="pres">
      <dgm:prSet presAssocID="{08C2FCDF-E5FB-4CD5-AAF3-91EA9837ABA1}" presName="outerComposite" presStyleCnt="0">
        <dgm:presLayoutVars>
          <dgm:chMax val="5"/>
          <dgm:dir/>
          <dgm:resizeHandles val="exact"/>
        </dgm:presLayoutVars>
      </dgm:prSet>
      <dgm:spPr/>
      <dgm:t>
        <a:bodyPr/>
        <a:lstStyle/>
        <a:p>
          <a:endParaRPr lang="zh-CN" altLang="en-US"/>
        </a:p>
      </dgm:t>
    </dgm:pt>
    <dgm:pt modelId="{863CA7ED-4AF8-48B7-8B04-42AD3FDC603B}" type="pres">
      <dgm:prSet presAssocID="{08C2FCDF-E5FB-4CD5-AAF3-91EA9837ABA1}" presName="dummyMaxCanvas" presStyleCnt="0">
        <dgm:presLayoutVars/>
      </dgm:prSet>
      <dgm:spPr/>
    </dgm:pt>
    <dgm:pt modelId="{7E2CC6D3-F183-4EBD-851C-09D388897D41}" type="pres">
      <dgm:prSet presAssocID="{08C2FCDF-E5FB-4CD5-AAF3-91EA9837ABA1}" presName="ThreeNodes_1" presStyleLbl="node1" presStyleIdx="0" presStyleCnt="3">
        <dgm:presLayoutVars>
          <dgm:bulletEnabled val="1"/>
        </dgm:presLayoutVars>
      </dgm:prSet>
      <dgm:spPr/>
      <dgm:t>
        <a:bodyPr/>
        <a:lstStyle/>
        <a:p>
          <a:endParaRPr lang="zh-CN" altLang="en-US"/>
        </a:p>
      </dgm:t>
    </dgm:pt>
    <dgm:pt modelId="{20DF9B7F-9CD6-46A3-A756-10D13C7CD987}" type="pres">
      <dgm:prSet presAssocID="{08C2FCDF-E5FB-4CD5-AAF3-91EA9837ABA1}" presName="ThreeNodes_2" presStyleLbl="node1" presStyleIdx="1" presStyleCnt="3">
        <dgm:presLayoutVars>
          <dgm:bulletEnabled val="1"/>
        </dgm:presLayoutVars>
      </dgm:prSet>
      <dgm:spPr/>
      <dgm:t>
        <a:bodyPr/>
        <a:lstStyle/>
        <a:p>
          <a:endParaRPr lang="zh-CN" altLang="en-US"/>
        </a:p>
      </dgm:t>
    </dgm:pt>
    <dgm:pt modelId="{FD89D4F3-CDD0-455D-976F-207ACA29FC2B}" type="pres">
      <dgm:prSet presAssocID="{08C2FCDF-E5FB-4CD5-AAF3-91EA9837ABA1}" presName="ThreeNodes_3" presStyleLbl="node1" presStyleIdx="2" presStyleCnt="3">
        <dgm:presLayoutVars>
          <dgm:bulletEnabled val="1"/>
        </dgm:presLayoutVars>
      </dgm:prSet>
      <dgm:spPr/>
      <dgm:t>
        <a:bodyPr/>
        <a:lstStyle/>
        <a:p>
          <a:endParaRPr lang="zh-CN" altLang="en-US"/>
        </a:p>
      </dgm:t>
    </dgm:pt>
    <dgm:pt modelId="{B8800B91-2C9F-47E7-B5A2-625A9A098C28}" type="pres">
      <dgm:prSet presAssocID="{08C2FCDF-E5FB-4CD5-AAF3-91EA9837ABA1}" presName="ThreeConn_1-2" presStyleLbl="fgAccFollowNode1" presStyleIdx="0" presStyleCnt="2">
        <dgm:presLayoutVars>
          <dgm:bulletEnabled val="1"/>
        </dgm:presLayoutVars>
      </dgm:prSet>
      <dgm:spPr/>
      <dgm:t>
        <a:bodyPr/>
        <a:lstStyle/>
        <a:p>
          <a:endParaRPr lang="zh-CN" altLang="en-US"/>
        </a:p>
      </dgm:t>
    </dgm:pt>
    <dgm:pt modelId="{0504CCB1-7E46-4EF7-8B00-71A7C0A23881}" type="pres">
      <dgm:prSet presAssocID="{08C2FCDF-E5FB-4CD5-AAF3-91EA9837ABA1}" presName="ThreeConn_2-3" presStyleLbl="fgAccFollowNode1" presStyleIdx="1" presStyleCnt="2">
        <dgm:presLayoutVars>
          <dgm:bulletEnabled val="1"/>
        </dgm:presLayoutVars>
      </dgm:prSet>
      <dgm:spPr/>
      <dgm:t>
        <a:bodyPr/>
        <a:lstStyle/>
        <a:p>
          <a:endParaRPr lang="zh-CN" altLang="en-US"/>
        </a:p>
      </dgm:t>
    </dgm:pt>
    <dgm:pt modelId="{08473DAB-7317-498E-BD6C-1A615E97BD86}" type="pres">
      <dgm:prSet presAssocID="{08C2FCDF-E5FB-4CD5-AAF3-91EA9837ABA1}" presName="ThreeNodes_1_text" presStyleLbl="node1" presStyleIdx="2" presStyleCnt="3">
        <dgm:presLayoutVars>
          <dgm:bulletEnabled val="1"/>
        </dgm:presLayoutVars>
      </dgm:prSet>
      <dgm:spPr/>
      <dgm:t>
        <a:bodyPr/>
        <a:lstStyle/>
        <a:p>
          <a:endParaRPr lang="zh-CN" altLang="en-US"/>
        </a:p>
      </dgm:t>
    </dgm:pt>
    <dgm:pt modelId="{3DC19F6C-31B0-4B02-8250-9BB209FD47B3}" type="pres">
      <dgm:prSet presAssocID="{08C2FCDF-E5FB-4CD5-AAF3-91EA9837ABA1}" presName="ThreeNodes_2_text" presStyleLbl="node1" presStyleIdx="2" presStyleCnt="3">
        <dgm:presLayoutVars>
          <dgm:bulletEnabled val="1"/>
        </dgm:presLayoutVars>
      </dgm:prSet>
      <dgm:spPr/>
      <dgm:t>
        <a:bodyPr/>
        <a:lstStyle/>
        <a:p>
          <a:endParaRPr lang="zh-CN" altLang="en-US"/>
        </a:p>
      </dgm:t>
    </dgm:pt>
    <dgm:pt modelId="{EEEEB8E8-8A25-4535-BEEE-A3B20EC7E12E}" type="pres">
      <dgm:prSet presAssocID="{08C2FCDF-E5FB-4CD5-AAF3-91EA9837ABA1}" presName="ThreeNodes_3_text" presStyleLbl="node1" presStyleIdx="2" presStyleCnt="3">
        <dgm:presLayoutVars>
          <dgm:bulletEnabled val="1"/>
        </dgm:presLayoutVars>
      </dgm:prSet>
      <dgm:spPr/>
      <dgm:t>
        <a:bodyPr/>
        <a:lstStyle/>
        <a:p>
          <a:endParaRPr lang="zh-CN" altLang="en-US"/>
        </a:p>
      </dgm:t>
    </dgm:pt>
  </dgm:ptLst>
  <dgm:cxnLst>
    <dgm:cxn modelId="{3669FF79-56AF-4D1D-B57E-F0C4D7E66871}" srcId="{08C2FCDF-E5FB-4CD5-AAF3-91EA9837ABA1}" destId="{39D2C574-034F-404C-9240-1AF3FEABFE9E}" srcOrd="2" destOrd="0" parTransId="{11717D52-7AA3-4261-ACCF-9F2711788391}" sibTransId="{AF047001-C5E1-4AC0-B883-6A4FCEB3FB0F}"/>
    <dgm:cxn modelId="{AC9F1884-BB77-48E7-B1AB-F1BF662C9E0F}" type="presOf" srcId="{47EA964B-0DBE-487F-9A55-A9EE8BA36808}" destId="{3DC19F6C-31B0-4B02-8250-9BB209FD47B3}" srcOrd="1" destOrd="0" presId="urn:microsoft.com/office/officeart/2005/8/layout/vProcess5"/>
    <dgm:cxn modelId="{02AA0802-C1A0-48CF-A3D7-239149E4F3BA}" srcId="{08C2FCDF-E5FB-4CD5-AAF3-91EA9837ABA1}" destId="{47EA964B-0DBE-487F-9A55-A9EE8BA36808}" srcOrd="1" destOrd="0" parTransId="{366B9921-D63C-46FA-B7C5-1E0928C5AE87}" sibTransId="{566AA473-F3E8-4C4E-A8A5-713FB4FF28A0}"/>
    <dgm:cxn modelId="{5EAD8894-5683-4ACD-9A81-0EDEAEB4BDCA}" type="presOf" srcId="{47EA964B-0DBE-487F-9A55-A9EE8BA36808}" destId="{20DF9B7F-9CD6-46A3-A756-10D13C7CD987}" srcOrd="0" destOrd="0" presId="urn:microsoft.com/office/officeart/2005/8/layout/vProcess5"/>
    <dgm:cxn modelId="{726812AD-8E46-42AE-928E-6C0422F81375}" type="presOf" srcId="{CAEA3A1F-D089-4ECF-8107-C272D76ECB65}" destId="{7E2CC6D3-F183-4EBD-851C-09D388897D41}" srcOrd="0" destOrd="0" presId="urn:microsoft.com/office/officeart/2005/8/layout/vProcess5"/>
    <dgm:cxn modelId="{61118B57-FC45-4C97-9BE6-55D941B5184C}" type="presOf" srcId="{39D2C574-034F-404C-9240-1AF3FEABFE9E}" destId="{FD89D4F3-CDD0-455D-976F-207ACA29FC2B}" srcOrd="0" destOrd="0" presId="urn:microsoft.com/office/officeart/2005/8/layout/vProcess5"/>
    <dgm:cxn modelId="{BAD6A0AD-DBB3-42CC-BFD8-5C07F6C0C932}" type="presOf" srcId="{CAEA3A1F-D089-4ECF-8107-C272D76ECB65}" destId="{08473DAB-7317-498E-BD6C-1A615E97BD86}" srcOrd="1" destOrd="0" presId="urn:microsoft.com/office/officeart/2005/8/layout/vProcess5"/>
    <dgm:cxn modelId="{81AC5A77-1D62-49FC-B3B9-6B0C590685BE}" type="presOf" srcId="{987B6EF0-9F9F-4967-95C5-69E0FB807310}" destId="{B8800B91-2C9F-47E7-B5A2-625A9A098C28}" srcOrd="0" destOrd="0" presId="urn:microsoft.com/office/officeart/2005/8/layout/vProcess5"/>
    <dgm:cxn modelId="{C3656407-30C8-43BA-AB99-D99F9CFD952E}" type="presOf" srcId="{566AA473-F3E8-4C4E-A8A5-713FB4FF28A0}" destId="{0504CCB1-7E46-4EF7-8B00-71A7C0A23881}" srcOrd="0" destOrd="0" presId="urn:microsoft.com/office/officeart/2005/8/layout/vProcess5"/>
    <dgm:cxn modelId="{557C3F1E-15B7-434E-AC41-8E708DCF41A2}" srcId="{08C2FCDF-E5FB-4CD5-AAF3-91EA9837ABA1}" destId="{CAEA3A1F-D089-4ECF-8107-C272D76ECB65}" srcOrd="0" destOrd="0" parTransId="{3D7791A7-066B-4A79-87C4-FBBC5A9FABC1}" sibTransId="{987B6EF0-9F9F-4967-95C5-69E0FB807310}"/>
    <dgm:cxn modelId="{3C33ED23-47C3-45B5-855A-B7769535132D}" type="presOf" srcId="{39D2C574-034F-404C-9240-1AF3FEABFE9E}" destId="{EEEEB8E8-8A25-4535-BEEE-A3B20EC7E12E}" srcOrd="1" destOrd="0" presId="urn:microsoft.com/office/officeart/2005/8/layout/vProcess5"/>
    <dgm:cxn modelId="{D9547E86-1426-413F-B4F5-3089EF470DEC}" type="presOf" srcId="{08C2FCDF-E5FB-4CD5-AAF3-91EA9837ABA1}" destId="{FEE762A8-8EC3-47DF-80E4-5555EDF43F9E}" srcOrd="0" destOrd="0" presId="urn:microsoft.com/office/officeart/2005/8/layout/vProcess5"/>
    <dgm:cxn modelId="{E77C5C77-5137-4868-9C47-949AB1F07449}" type="presParOf" srcId="{FEE762A8-8EC3-47DF-80E4-5555EDF43F9E}" destId="{863CA7ED-4AF8-48B7-8B04-42AD3FDC603B}" srcOrd="0" destOrd="0" presId="urn:microsoft.com/office/officeart/2005/8/layout/vProcess5"/>
    <dgm:cxn modelId="{7395C7E2-D801-4E9A-BDC7-DA909B65B145}" type="presParOf" srcId="{FEE762A8-8EC3-47DF-80E4-5555EDF43F9E}" destId="{7E2CC6D3-F183-4EBD-851C-09D388897D41}" srcOrd="1" destOrd="0" presId="urn:microsoft.com/office/officeart/2005/8/layout/vProcess5"/>
    <dgm:cxn modelId="{72569078-3C2A-45E2-ABF3-2378104CB3C8}" type="presParOf" srcId="{FEE762A8-8EC3-47DF-80E4-5555EDF43F9E}" destId="{20DF9B7F-9CD6-46A3-A756-10D13C7CD987}" srcOrd="2" destOrd="0" presId="urn:microsoft.com/office/officeart/2005/8/layout/vProcess5"/>
    <dgm:cxn modelId="{DB501657-2132-418B-BBA6-894C69FA4FC3}" type="presParOf" srcId="{FEE762A8-8EC3-47DF-80E4-5555EDF43F9E}" destId="{FD89D4F3-CDD0-455D-976F-207ACA29FC2B}" srcOrd="3" destOrd="0" presId="urn:microsoft.com/office/officeart/2005/8/layout/vProcess5"/>
    <dgm:cxn modelId="{A4BC76F8-62C8-4787-A858-9C823B1810BB}" type="presParOf" srcId="{FEE762A8-8EC3-47DF-80E4-5555EDF43F9E}" destId="{B8800B91-2C9F-47E7-B5A2-625A9A098C28}" srcOrd="4" destOrd="0" presId="urn:microsoft.com/office/officeart/2005/8/layout/vProcess5"/>
    <dgm:cxn modelId="{6A4D74CE-0BD5-4EC7-9F0A-327DA5637DA5}" type="presParOf" srcId="{FEE762A8-8EC3-47DF-80E4-5555EDF43F9E}" destId="{0504CCB1-7E46-4EF7-8B00-71A7C0A23881}" srcOrd="5" destOrd="0" presId="urn:microsoft.com/office/officeart/2005/8/layout/vProcess5"/>
    <dgm:cxn modelId="{BDBD08BC-CE96-4FDE-A7F0-78C7F762FFAB}" type="presParOf" srcId="{FEE762A8-8EC3-47DF-80E4-5555EDF43F9E}" destId="{08473DAB-7317-498E-BD6C-1A615E97BD86}" srcOrd="6" destOrd="0" presId="urn:microsoft.com/office/officeart/2005/8/layout/vProcess5"/>
    <dgm:cxn modelId="{1464CA56-9949-4EF4-8C5A-C151215D13F2}" type="presParOf" srcId="{FEE762A8-8EC3-47DF-80E4-5555EDF43F9E}" destId="{3DC19F6C-31B0-4B02-8250-9BB209FD47B3}" srcOrd="7" destOrd="0" presId="urn:microsoft.com/office/officeart/2005/8/layout/vProcess5"/>
    <dgm:cxn modelId="{9F6BC5EA-20D3-4FA5-884A-F27555039171}" type="presParOf" srcId="{FEE762A8-8EC3-47DF-80E4-5555EDF43F9E}" destId="{EEEEB8E8-8A25-4535-BEEE-A3B20EC7E12E}" srcOrd="8" destOrd="0" presId="urn:microsoft.com/office/officeart/2005/8/layout/vProcess5"/>
  </dgm:cxnLst>
  <dgm:bg/>
  <dgm:whole/>
</dgm:dataModel>
</file>

<file path=word/diagrams/data2.xml><?xml version="1.0" encoding="utf-8"?>
<dgm:dataModel xmlns:dgm="http://schemas.openxmlformats.org/drawingml/2006/diagram" xmlns:a="http://schemas.openxmlformats.org/drawingml/2006/main">
  <dgm:ptLst>
    <dgm:pt modelId="{888035F1-69EB-42EB-8154-D06668071698}" type="doc">
      <dgm:prSet loTypeId="urn:microsoft.com/office/officeart/2005/8/layout/orgChart1" loCatId="hierarchy" qsTypeId="urn:microsoft.com/office/officeart/2005/8/quickstyle/3d5" qsCatId="3D" csTypeId="urn:microsoft.com/office/officeart/2005/8/colors/colorful4" csCatId="colorful" phldr="1"/>
      <dgm:spPr/>
      <dgm:t>
        <a:bodyPr/>
        <a:lstStyle/>
        <a:p>
          <a:endParaRPr lang="zh-CN" altLang="en-US"/>
        </a:p>
      </dgm:t>
    </dgm:pt>
    <dgm:pt modelId="{9C4B69F1-02AF-44F3-A0ED-BBC3A4B327BD}">
      <dgm:prSet phldrT="[文本]"/>
      <dgm:spPr/>
      <dgm:t>
        <a:bodyPr/>
        <a:lstStyle/>
        <a:p>
          <a:r>
            <a:rPr lang="zh-CN" altLang="en-US"/>
            <a:t>业务系统</a:t>
          </a:r>
        </a:p>
      </dgm:t>
    </dgm:pt>
    <dgm:pt modelId="{6FA52EFE-9459-40A8-B253-3EE875A16E48}" type="parTrans" cxnId="{9F75F343-21D6-4F70-95F3-C44F14EB0BAD}">
      <dgm:prSet/>
      <dgm:spPr/>
      <dgm:t>
        <a:bodyPr/>
        <a:lstStyle/>
        <a:p>
          <a:endParaRPr lang="zh-CN" altLang="en-US"/>
        </a:p>
      </dgm:t>
    </dgm:pt>
    <dgm:pt modelId="{7C6F5F4D-78ED-4552-812F-F9CC17B790E0}" type="sibTrans" cxnId="{9F75F343-21D6-4F70-95F3-C44F14EB0BAD}">
      <dgm:prSet/>
      <dgm:spPr/>
      <dgm:t>
        <a:bodyPr/>
        <a:lstStyle/>
        <a:p>
          <a:endParaRPr lang="zh-CN" altLang="en-US"/>
        </a:p>
      </dgm:t>
    </dgm:pt>
    <dgm:pt modelId="{C49BBE60-9DD5-44E6-9614-2438476FF198}">
      <dgm:prSet phldrT="[文本]"/>
      <dgm:spPr/>
      <dgm:t>
        <a:bodyPr/>
        <a:lstStyle/>
        <a:p>
          <a:r>
            <a:rPr lang="zh-CN" altLang="en-US"/>
            <a:t>购物车</a:t>
          </a:r>
        </a:p>
      </dgm:t>
    </dgm:pt>
    <dgm:pt modelId="{7788243D-4B2F-4F67-92C2-1855ECCCE58B}" type="parTrans" cxnId="{659843EE-EA77-4216-B851-67EA8A468E47}">
      <dgm:prSet/>
      <dgm:spPr/>
      <dgm:t>
        <a:bodyPr/>
        <a:lstStyle/>
        <a:p>
          <a:endParaRPr lang="zh-CN" altLang="en-US"/>
        </a:p>
      </dgm:t>
    </dgm:pt>
    <dgm:pt modelId="{9D14B63A-0661-457D-8C25-979CAD450DC2}" type="sibTrans" cxnId="{659843EE-EA77-4216-B851-67EA8A468E47}">
      <dgm:prSet/>
      <dgm:spPr/>
      <dgm:t>
        <a:bodyPr/>
        <a:lstStyle/>
        <a:p>
          <a:endParaRPr lang="zh-CN" altLang="en-US"/>
        </a:p>
      </dgm:t>
    </dgm:pt>
    <dgm:pt modelId="{81D3CB1D-8C24-4643-8D26-9D06462DD301}">
      <dgm:prSet phldrT="[文本]"/>
      <dgm:spPr/>
      <dgm:t>
        <a:bodyPr/>
        <a:lstStyle/>
        <a:p>
          <a:r>
            <a:rPr lang="zh-CN" altLang="en-US"/>
            <a:t>订单</a:t>
          </a:r>
        </a:p>
      </dgm:t>
    </dgm:pt>
    <dgm:pt modelId="{B3603932-6F7F-4F08-9B01-899FBA4C17D4}" type="parTrans" cxnId="{893CDB08-9259-4119-9677-A45095AA3DB0}">
      <dgm:prSet/>
      <dgm:spPr/>
      <dgm:t>
        <a:bodyPr/>
        <a:lstStyle/>
        <a:p>
          <a:endParaRPr lang="zh-CN" altLang="en-US"/>
        </a:p>
      </dgm:t>
    </dgm:pt>
    <dgm:pt modelId="{5E9733B1-D7C5-4D3A-BBA3-99FF3770ECF5}" type="sibTrans" cxnId="{893CDB08-9259-4119-9677-A45095AA3DB0}">
      <dgm:prSet/>
      <dgm:spPr/>
      <dgm:t>
        <a:bodyPr/>
        <a:lstStyle/>
        <a:p>
          <a:endParaRPr lang="zh-CN" altLang="en-US"/>
        </a:p>
      </dgm:t>
    </dgm:pt>
    <dgm:pt modelId="{F8075EC1-6155-4B61-9495-F36C9EA76DAB}">
      <dgm:prSet phldrT="[文本]"/>
      <dgm:spPr/>
      <dgm:t>
        <a:bodyPr/>
        <a:lstStyle/>
        <a:p>
          <a:r>
            <a:rPr lang="zh-CN" altLang="en-US"/>
            <a:t>支付对象</a:t>
          </a:r>
        </a:p>
      </dgm:t>
    </dgm:pt>
    <dgm:pt modelId="{73C25B52-F464-4F48-9CD7-354C9B9C40BD}" type="parTrans" cxnId="{B4166E76-2CBC-4BA8-B4F2-AB977DEC40ED}">
      <dgm:prSet/>
      <dgm:spPr/>
      <dgm:t>
        <a:bodyPr/>
        <a:lstStyle/>
        <a:p>
          <a:endParaRPr lang="zh-CN" altLang="en-US"/>
        </a:p>
      </dgm:t>
    </dgm:pt>
    <dgm:pt modelId="{604B7C35-4D2E-495F-9298-D44B7AE9DCCA}" type="sibTrans" cxnId="{B4166E76-2CBC-4BA8-B4F2-AB977DEC40ED}">
      <dgm:prSet/>
      <dgm:spPr/>
      <dgm:t>
        <a:bodyPr/>
        <a:lstStyle/>
        <a:p>
          <a:endParaRPr lang="zh-CN" altLang="en-US"/>
        </a:p>
      </dgm:t>
    </dgm:pt>
    <dgm:pt modelId="{3E349B36-19ED-40E2-92A2-F8E9E9F621A2}">
      <dgm:prSet phldrT="[文本]"/>
      <dgm:spPr/>
      <dgm:t>
        <a:bodyPr/>
        <a:lstStyle/>
        <a:p>
          <a:r>
            <a:rPr lang="zh-CN" altLang="en-US"/>
            <a:t>支付流水</a:t>
          </a:r>
        </a:p>
      </dgm:t>
    </dgm:pt>
    <dgm:pt modelId="{85B8F1BF-29C7-4994-9799-08A0E801EBA6}" type="parTrans" cxnId="{0F27B880-3C6E-48A4-A933-D67554FCB485}">
      <dgm:prSet/>
      <dgm:spPr/>
      <dgm:t>
        <a:bodyPr/>
        <a:lstStyle/>
        <a:p>
          <a:endParaRPr lang="zh-CN" altLang="en-US"/>
        </a:p>
      </dgm:t>
    </dgm:pt>
    <dgm:pt modelId="{4235CD7A-6C43-4E38-A0AC-FF887D965345}" type="sibTrans" cxnId="{0F27B880-3C6E-48A4-A933-D67554FCB485}">
      <dgm:prSet/>
      <dgm:spPr/>
      <dgm:t>
        <a:bodyPr/>
        <a:lstStyle/>
        <a:p>
          <a:endParaRPr lang="zh-CN" altLang="en-US"/>
        </a:p>
      </dgm:t>
    </dgm:pt>
    <dgm:pt modelId="{DD9680F6-7201-497E-B763-C987410B2AAC}" type="pres">
      <dgm:prSet presAssocID="{888035F1-69EB-42EB-8154-D06668071698}" presName="hierChild1" presStyleCnt="0">
        <dgm:presLayoutVars>
          <dgm:orgChart val="1"/>
          <dgm:chPref val="1"/>
          <dgm:dir/>
          <dgm:animOne val="branch"/>
          <dgm:animLvl val="lvl"/>
          <dgm:resizeHandles/>
        </dgm:presLayoutVars>
      </dgm:prSet>
      <dgm:spPr/>
      <dgm:t>
        <a:bodyPr/>
        <a:lstStyle/>
        <a:p>
          <a:endParaRPr lang="zh-CN" altLang="en-US"/>
        </a:p>
      </dgm:t>
    </dgm:pt>
    <dgm:pt modelId="{7A415CF2-03D4-4941-8F18-36F9BC936722}" type="pres">
      <dgm:prSet presAssocID="{9C4B69F1-02AF-44F3-A0ED-BBC3A4B327BD}" presName="hierRoot1" presStyleCnt="0">
        <dgm:presLayoutVars>
          <dgm:hierBranch val="init"/>
        </dgm:presLayoutVars>
      </dgm:prSet>
      <dgm:spPr/>
    </dgm:pt>
    <dgm:pt modelId="{0A98C050-43A7-491E-BBBF-E848B1BA6E87}" type="pres">
      <dgm:prSet presAssocID="{9C4B69F1-02AF-44F3-A0ED-BBC3A4B327BD}" presName="rootComposite1" presStyleCnt="0"/>
      <dgm:spPr/>
    </dgm:pt>
    <dgm:pt modelId="{5AEA2888-7C26-462A-953E-6C1C167A3C85}" type="pres">
      <dgm:prSet presAssocID="{9C4B69F1-02AF-44F3-A0ED-BBC3A4B327BD}" presName="rootText1" presStyleLbl="node0" presStyleIdx="0" presStyleCnt="1">
        <dgm:presLayoutVars>
          <dgm:chPref val="3"/>
        </dgm:presLayoutVars>
      </dgm:prSet>
      <dgm:spPr/>
      <dgm:t>
        <a:bodyPr/>
        <a:lstStyle/>
        <a:p>
          <a:endParaRPr lang="zh-CN" altLang="en-US"/>
        </a:p>
      </dgm:t>
    </dgm:pt>
    <dgm:pt modelId="{26A41E6C-008E-4E5E-9CF4-918637755291}" type="pres">
      <dgm:prSet presAssocID="{9C4B69F1-02AF-44F3-A0ED-BBC3A4B327BD}" presName="rootConnector1" presStyleLbl="node1" presStyleIdx="0" presStyleCnt="0"/>
      <dgm:spPr/>
      <dgm:t>
        <a:bodyPr/>
        <a:lstStyle/>
        <a:p>
          <a:endParaRPr lang="zh-CN" altLang="en-US"/>
        </a:p>
      </dgm:t>
    </dgm:pt>
    <dgm:pt modelId="{57B616F1-CBE8-45C8-A687-3D4C7BBDF699}" type="pres">
      <dgm:prSet presAssocID="{9C4B69F1-02AF-44F3-A0ED-BBC3A4B327BD}" presName="hierChild2" presStyleCnt="0"/>
      <dgm:spPr/>
    </dgm:pt>
    <dgm:pt modelId="{2856C755-0621-49E4-87A6-38FE7627A83F}" type="pres">
      <dgm:prSet presAssocID="{7788243D-4B2F-4F67-92C2-1855ECCCE58B}" presName="Name37" presStyleLbl="parChTrans1D2" presStyleIdx="0" presStyleCnt="4"/>
      <dgm:spPr/>
      <dgm:t>
        <a:bodyPr/>
        <a:lstStyle/>
        <a:p>
          <a:endParaRPr lang="zh-CN" altLang="en-US"/>
        </a:p>
      </dgm:t>
    </dgm:pt>
    <dgm:pt modelId="{E45A82B7-5980-410C-9AB1-977377EEB12C}" type="pres">
      <dgm:prSet presAssocID="{C49BBE60-9DD5-44E6-9614-2438476FF198}" presName="hierRoot2" presStyleCnt="0">
        <dgm:presLayoutVars>
          <dgm:hierBranch val="init"/>
        </dgm:presLayoutVars>
      </dgm:prSet>
      <dgm:spPr/>
    </dgm:pt>
    <dgm:pt modelId="{CD79222F-7037-4EEC-8600-47814140B286}" type="pres">
      <dgm:prSet presAssocID="{C49BBE60-9DD5-44E6-9614-2438476FF198}" presName="rootComposite" presStyleCnt="0"/>
      <dgm:spPr/>
    </dgm:pt>
    <dgm:pt modelId="{53231F2E-8260-49BF-89D9-775667C6E04C}" type="pres">
      <dgm:prSet presAssocID="{C49BBE60-9DD5-44E6-9614-2438476FF198}" presName="rootText" presStyleLbl="node2" presStyleIdx="0" presStyleCnt="4">
        <dgm:presLayoutVars>
          <dgm:chPref val="3"/>
        </dgm:presLayoutVars>
      </dgm:prSet>
      <dgm:spPr/>
      <dgm:t>
        <a:bodyPr/>
        <a:lstStyle/>
        <a:p>
          <a:endParaRPr lang="zh-CN" altLang="en-US"/>
        </a:p>
      </dgm:t>
    </dgm:pt>
    <dgm:pt modelId="{D23D044C-3A19-4CD5-A374-93EF8B9F4087}" type="pres">
      <dgm:prSet presAssocID="{C49BBE60-9DD5-44E6-9614-2438476FF198}" presName="rootConnector" presStyleLbl="node2" presStyleIdx="0" presStyleCnt="4"/>
      <dgm:spPr/>
      <dgm:t>
        <a:bodyPr/>
        <a:lstStyle/>
        <a:p>
          <a:endParaRPr lang="zh-CN" altLang="en-US"/>
        </a:p>
      </dgm:t>
    </dgm:pt>
    <dgm:pt modelId="{33B37F42-F3FD-40BA-9ABF-1675EA100DC0}" type="pres">
      <dgm:prSet presAssocID="{C49BBE60-9DD5-44E6-9614-2438476FF198}" presName="hierChild4" presStyleCnt="0"/>
      <dgm:spPr/>
    </dgm:pt>
    <dgm:pt modelId="{AA366273-2112-4BD7-BB1E-3600F0E060B2}" type="pres">
      <dgm:prSet presAssocID="{C49BBE60-9DD5-44E6-9614-2438476FF198}" presName="hierChild5" presStyleCnt="0"/>
      <dgm:spPr/>
    </dgm:pt>
    <dgm:pt modelId="{A9533321-5ECD-4485-8690-681323352465}" type="pres">
      <dgm:prSet presAssocID="{B3603932-6F7F-4F08-9B01-899FBA4C17D4}" presName="Name37" presStyleLbl="parChTrans1D2" presStyleIdx="1" presStyleCnt="4"/>
      <dgm:spPr/>
      <dgm:t>
        <a:bodyPr/>
        <a:lstStyle/>
        <a:p>
          <a:endParaRPr lang="zh-CN" altLang="en-US"/>
        </a:p>
      </dgm:t>
    </dgm:pt>
    <dgm:pt modelId="{CF064DA2-8834-413F-985C-B063405ECB32}" type="pres">
      <dgm:prSet presAssocID="{81D3CB1D-8C24-4643-8D26-9D06462DD301}" presName="hierRoot2" presStyleCnt="0">
        <dgm:presLayoutVars>
          <dgm:hierBranch val="init"/>
        </dgm:presLayoutVars>
      </dgm:prSet>
      <dgm:spPr/>
    </dgm:pt>
    <dgm:pt modelId="{2A0CA0CC-CB63-4791-B448-B02980562277}" type="pres">
      <dgm:prSet presAssocID="{81D3CB1D-8C24-4643-8D26-9D06462DD301}" presName="rootComposite" presStyleCnt="0"/>
      <dgm:spPr/>
    </dgm:pt>
    <dgm:pt modelId="{1263FB2A-CA22-4E54-8FAD-A8BE62028234}" type="pres">
      <dgm:prSet presAssocID="{81D3CB1D-8C24-4643-8D26-9D06462DD301}" presName="rootText" presStyleLbl="node2" presStyleIdx="1" presStyleCnt="4">
        <dgm:presLayoutVars>
          <dgm:chPref val="3"/>
        </dgm:presLayoutVars>
      </dgm:prSet>
      <dgm:spPr/>
      <dgm:t>
        <a:bodyPr/>
        <a:lstStyle/>
        <a:p>
          <a:endParaRPr lang="zh-CN" altLang="en-US"/>
        </a:p>
      </dgm:t>
    </dgm:pt>
    <dgm:pt modelId="{95281C41-0365-410B-98E9-43708321151B}" type="pres">
      <dgm:prSet presAssocID="{81D3CB1D-8C24-4643-8D26-9D06462DD301}" presName="rootConnector" presStyleLbl="node2" presStyleIdx="1" presStyleCnt="4"/>
      <dgm:spPr/>
      <dgm:t>
        <a:bodyPr/>
        <a:lstStyle/>
        <a:p>
          <a:endParaRPr lang="zh-CN" altLang="en-US"/>
        </a:p>
      </dgm:t>
    </dgm:pt>
    <dgm:pt modelId="{5B34A5FC-3B3E-4916-B15D-D681A307B1C1}" type="pres">
      <dgm:prSet presAssocID="{81D3CB1D-8C24-4643-8D26-9D06462DD301}" presName="hierChild4" presStyleCnt="0"/>
      <dgm:spPr/>
    </dgm:pt>
    <dgm:pt modelId="{3FE13189-8E19-4D76-9DFB-7A5CCE77CB82}" type="pres">
      <dgm:prSet presAssocID="{81D3CB1D-8C24-4643-8D26-9D06462DD301}" presName="hierChild5" presStyleCnt="0"/>
      <dgm:spPr/>
    </dgm:pt>
    <dgm:pt modelId="{61FF71F9-F6AF-4E38-8F8C-EF67EB42D119}" type="pres">
      <dgm:prSet presAssocID="{73C25B52-F464-4F48-9CD7-354C9B9C40BD}" presName="Name37" presStyleLbl="parChTrans1D2" presStyleIdx="2" presStyleCnt="4"/>
      <dgm:spPr/>
      <dgm:t>
        <a:bodyPr/>
        <a:lstStyle/>
        <a:p>
          <a:endParaRPr lang="zh-CN" altLang="en-US"/>
        </a:p>
      </dgm:t>
    </dgm:pt>
    <dgm:pt modelId="{E28BF650-8F50-43D0-9E76-11B874B885E6}" type="pres">
      <dgm:prSet presAssocID="{F8075EC1-6155-4B61-9495-F36C9EA76DAB}" presName="hierRoot2" presStyleCnt="0">
        <dgm:presLayoutVars>
          <dgm:hierBranch val="init"/>
        </dgm:presLayoutVars>
      </dgm:prSet>
      <dgm:spPr/>
    </dgm:pt>
    <dgm:pt modelId="{84AD7496-D13E-493F-810D-63D9E824A1A8}" type="pres">
      <dgm:prSet presAssocID="{F8075EC1-6155-4B61-9495-F36C9EA76DAB}" presName="rootComposite" presStyleCnt="0"/>
      <dgm:spPr/>
    </dgm:pt>
    <dgm:pt modelId="{1B4695A4-1F61-464D-9A51-FA7D59CF5155}" type="pres">
      <dgm:prSet presAssocID="{F8075EC1-6155-4B61-9495-F36C9EA76DAB}" presName="rootText" presStyleLbl="node2" presStyleIdx="2" presStyleCnt="4">
        <dgm:presLayoutVars>
          <dgm:chPref val="3"/>
        </dgm:presLayoutVars>
      </dgm:prSet>
      <dgm:spPr/>
      <dgm:t>
        <a:bodyPr/>
        <a:lstStyle/>
        <a:p>
          <a:endParaRPr lang="zh-CN" altLang="en-US"/>
        </a:p>
      </dgm:t>
    </dgm:pt>
    <dgm:pt modelId="{18CF4DC9-7E4F-4DF7-B433-D7DD28ED819C}" type="pres">
      <dgm:prSet presAssocID="{F8075EC1-6155-4B61-9495-F36C9EA76DAB}" presName="rootConnector" presStyleLbl="node2" presStyleIdx="2" presStyleCnt="4"/>
      <dgm:spPr/>
      <dgm:t>
        <a:bodyPr/>
        <a:lstStyle/>
        <a:p>
          <a:endParaRPr lang="zh-CN" altLang="en-US"/>
        </a:p>
      </dgm:t>
    </dgm:pt>
    <dgm:pt modelId="{9B0D9753-29C5-4849-840F-19973A8E9D15}" type="pres">
      <dgm:prSet presAssocID="{F8075EC1-6155-4B61-9495-F36C9EA76DAB}" presName="hierChild4" presStyleCnt="0"/>
      <dgm:spPr/>
    </dgm:pt>
    <dgm:pt modelId="{E8C105D3-BA6B-4BC1-8A0D-C4DEF4BDC2B5}" type="pres">
      <dgm:prSet presAssocID="{F8075EC1-6155-4B61-9495-F36C9EA76DAB}" presName="hierChild5" presStyleCnt="0"/>
      <dgm:spPr/>
    </dgm:pt>
    <dgm:pt modelId="{42F7F0D8-6F05-4937-B4F9-8911E223BA21}" type="pres">
      <dgm:prSet presAssocID="{85B8F1BF-29C7-4994-9799-08A0E801EBA6}" presName="Name37" presStyleLbl="parChTrans1D2" presStyleIdx="3" presStyleCnt="4"/>
      <dgm:spPr/>
      <dgm:t>
        <a:bodyPr/>
        <a:lstStyle/>
        <a:p>
          <a:endParaRPr lang="zh-CN" altLang="en-US"/>
        </a:p>
      </dgm:t>
    </dgm:pt>
    <dgm:pt modelId="{6C21DC7B-4BC4-4D8F-A6F1-73CFADF6EFB3}" type="pres">
      <dgm:prSet presAssocID="{3E349B36-19ED-40E2-92A2-F8E9E9F621A2}" presName="hierRoot2" presStyleCnt="0">
        <dgm:presLayoutVars>
          <dgm:hierBranch val="init"/>
        </dgm:presLayoutVars>
      </dgm:prSet>
      <dgm:spPr/>
    </dgm:pt>
    <dgm:pt modelId="{D8EB9011-F28B-4D86-8485-7B14C123381D}" type="pres">
      <dgm:prSet presAssocID="{3E349B36-19ED-40E2-92A2-F8E9E9F621A2}" presName="rootComposite" presStyleCnt="0"/>
      <dgm:spPr/>
    </dgm:pt>
    <dgm:pt modelId="{F1843406-D37D-44E0-969C-CF1848BFF509}" type="pres">
      <dgm:prSet presAssocID="{3E349B36-19ED-40E2-92A2-F8E9E9F621A2}" presName="rootText" presStyleLbl="node2" presStyleIdx="3" presStyleCnt="4">
        <dgm:presLayoutVars>
          <dgm:chPref val="3"/>
        </dgm:presLayoutVars>
      </dgm:prSet>
      <dgm:spPr/>
      <dgm:t>
        <a:bodyPr/>
        <a:lstStyle/>
        <a:p>
          <a:endParaRPr lang="zh-CN" altLang="en-US"/>
        </a:p>
      </dgm:t>
    </dgm:pt>
    <dgm:pt modelId="{E6094877-1FC7-4425-8D7D-63BC799BDD26}" type="pres">
      <dgm:prSet presAssocID="{3E349B36-19ED-40E2-92A2-F8E9E9F621A2}" presName="rootConnector" presStyleLbl="node2" presStyleIdx="3" presStyleCnt="4"/>
      <dgm:spPr/>
      <dgm:t>
        <a:bodyPr/>
        <a:lstStyle/>
        <a:p>
          <a:endParaRPr lang="zh-CN" altLang="en-US"/>
        </a:p>
      </dgm:t>
    </dgm:pt>
    <dgm:pt modelId="{710C8161-C0B7-4E9A-B2EA-3FE0B4F3466A}" type="pres">
      <dgm:prSet presAssocID="{3E349B36-19ED-40E2-92A2-F8E9E9F621A2}" presName="hierChild4" presStyleCnt="0"/>
      <dgm:spPr/>
    </dgm:pt>
    <dgm:pt modelId="{6A01285B-441D-42F2-AA8E-9CE9358DB07B}" type="pres">
      <dgm:prSet presAssocID="{3E349B36-19ED-40E2-92A2-F8E9E9F621A2}" presName="hierChild5" presStyleCnt="0"/>
      <dgm:spPr/>
    </dgm:pt>
    <dgm:pt modelId="{BCD856B4-811F-4D3C-9A42-86C083787302}" type="pres">
      <dgm:prSet presAssocID="{9C4B69F1-02AF-44F3-A0ED-BBC3A4B327BD}" presName="hierChild3" presStyleCnt="0"/>
      <dgm:spPr/>
    </dgm:pt>
  </dgm:ptLst>
  <dgm:cxnLst>
    <dgm:cxn modelId="{9F75F343-21D6-4F70-95F3-C44F14EB0BAD}" srcId="{888035F1-69EB-42EB-8154-D06668071698}" destId="{9C4B69F1-02AF-44F3-A0ED-BBC3A4B327BD}" srcOrd="0" destOrd="0" parTransId="{6FA52EFE-9459-40A8-B253-3EE875A16E48}" sibTransId="{7C6F5F4D-78ED-4552-812F-F9CC17B790E0}"/>
    <dgm:cxn modelId="{671B6265-0711-4DDA-9F54-538459EB2232}" type="presOf" srcId="{C49BBE60-9DD5-44E6-9614-2438476FF198}" destId="{53231F2E-8260-49BF-89D9-775667C6E04C}" srcOrd="0" destOrd="0" presId="urn:microsoft.com/office/officeart/2005/8/layout/orgChart1"/>
    <dgm:cxn modelId="{C4BA6897-87D9-4781-A81E-3E5537B7BBCE}" type="presOf" srcId="{85B8F1BF-29C7-4994-9799-08A0E801EBA6}" destId="{42F7F0D8-6F05-4937-B4F9-8911E223BA21}" srcOrd="0" destOrd="0" presId="urn:microsoft.com/office/officeart/2005/8/layout/orgChart1"/>
    <dgm:cxn modelId="{DDA6E5EA-C832-4193-94D1-0A2460EA6920}" type="presOf" srcId="{B3603932-6F7F-4F08-9B01-899FBA4C17D4}" destId="{A9533321-5ECD-4485-8690-681323352465}" srcOrd="0" destOrd="0" presId="urn:microsoft.com/office/officeart/2005/8/layout/orgChart1"/>
    <dgm:cxn modelId="{32E322AE-6C9D-4F70-896B-6385BA7820D8}" type="presOf" srcId="{9C4B69F1-02AF-44F3-A0ED-BBC3A4B327BD}" destId="{26A41E6C-008E-4E5E-9CF4-918637755291}" srcOrd="1" destOrd="0" presId="urn:microsoft.com/office/officeart/2005/8/layout/orgChart1"/>
    <dgm:cxn modelId="{659843EE-EA77-4216-B851-67EA8A468E47}" srcId="{9C4B69F1-02AF-44F3-A0ED-BBC3A4B327BD}" destId="{C49BBE60-9DD5-44E6-9614-2438476FF198}" srcOrd="0" destOrd="0" parTransId="{7788243D-4B2F-4F67-92C2-1855ECCCE58B}" sibTransId="{9D14B63A-0661-457D-8C25-979CAD450DC2}"/>
    <dgm:cxn modelId="{B4166E76-2CBC-4BA8-B4F2-AB977DEC40ED}" srcId="{9C4B69F1-02AF-44F3-A0ED-BBC3A4B327BD}" destId="{F8075EC1-6155-4B61-9495-F36C9EA76DAB}" srcOrd="2" destOrd="0" parTransId="{73C25B52-F464-4F48-9CD7-354C9B9C40BD}" sibTransId="{604B7C35-4D2E-495F-9298-D44B7AE9DCCA}"/>
    <dgm:cxn modelId="{685B5143-FD6A-438C-B326-5725CCDFD239}" type="presOf" srcId="{3E349B36-19ED-40E2-92A2-F8E9E9F621A2}" destId="{E6094877-1FC7-4425-8D7D-63BC799BDD26}" srcOrd="1" destOrd="0" presId="urn:microsoft.com/office/officeart/2005/8/layout/orgChart1"/>
    <dgm:cxn modelId="{FC5243F4-E04B-43BD-8625-BBE269A6D18D}" type="presOf" srcId="{73C25B52-F464-4F48-9CD7-354C9B9C40BD}" destId="{61FF71F9-F6AF-4E38-8F8C-EF67EB42D119}" srcOrd="0" destOrd="0" presId="urn:microsoft.com/office/officeart/2005/8/layout/orgChart1"/>
    <dgm:cxn modelId="{376B1FDF-3722-48AE-B7FE-0506A8955E74}" type="presOf" srcId="{888035F1-69EB-42EB-8154-D06668071698}" destId="{DD9680F6-7201-497E-B763-C987410B2AAC}" srcOrd="0" destOrd="0" presId="urn:microsoft.com/office/officeart/2005/8/layout/orgChart1"/>
    <dgm:cxn modelId="{4859C644-A2C1-47A5-AE20-BA023E4B213B}" type="presOf" srcId="{81D3CB1D-8C24-4643-8D26-9D06462DD301}" destId="{95281C41-0365-410B-98E9-43708321151B}" srcOrd="1" destOrd="0" presId="urn:microsoft.com/office/officeart/2005/8/layout/orgChart1"/>
    <dgm:cxn modelId="{F408C64D-073D-483E-99FA-7E2C9A09CF7C}" type="presOf" srcId="{F8075EC1-6155-4B61-9495-F36C9EA76DAB}" destId="{1B4695A4-1F61-464D-9A51-FA7D59CF5155}" srcOrd="0" destOrd="0" presId="urn:microsoft.com/office/officeart/2005/8/layout/orgChart1"/>
    <dgm:cxn modelId="{FA2004A6-AE07-4D01-AA53-CE40B0EF59E6}" type="presOf" srcId="{81D3CB1D-8C24-4643-8D26-9D06462DD301}" destId="{1263FB2A-CA22-4E54-8FAD-A8BE62028234}" srcOrd="0" destOrd="0" presId="urn:microsoft.com/office/officeart/2005/8/layout/orgChart1"/>
    <dgm:cxn modelId="{893CDB08-9259-4119-9677-A45095AA3DB0}" srcId="{9C4B69F1-02AF-44F3-A0ED-BBC3A4B327BD}" destId="{81D3CB1D-8C24-4643-8D26-9D06462DD301}" srcOrd="1" destOrd="0" parTransId="{B3603932-6F7F-4F08-9B01-899FBA4C17D4}" sibTransId="{5E9733B1-D7C5-4D3A-BBA3-99FF3770ECF5}"/>
    <dgm:cxn modelId="{CE622603-90B5-408E-AE19-6EBE4B3693E2}" type="presOf" srcId="{9C4B69F1-02AF-44F3-A0ED-BBC3A4B327BD}" destId="{5AEA2888-7C26-462A-953E-6C1C167A3C85}" srcOrd="0" destOrd="0" presId="urn:microsoft.com/office/officeart/2005/8/layout/orgChart1"/>
    <dgm:cxn modelId="{C4570B65-DA3C-4B07-A9E7-7973E1CBF7E6}" type="presOf" srcId="{F8075EC1-6155-4B61-9495-F36C9EA76DAB}" destId="{18CF4DC9-7E4F-4DF7-B433-D7DD28ED819C}" srcOrd="1" destOrd="0" presId="urn:microsoft.com/office/officeart/2005/8/layout/orgChart1"/>
    <dgm:cxn modelId="{1BC63B0A-1E7C-4B16-B459-1E4BACEBE4E2}" type="presOf" srcId="{7788243D-4B2F-4F67-92C2-1855ECCCE58B}" destId="{2856C755-0621-49E4-87A6-38FE7627A83F}" srcOrd="0" destOrd="0" presId="urn:microsoft.com/office/officeart/2005/8/layout/orgChart1"/>
    <dgm:cxn modelId="{7BE72792-F7C9-4FD6-8B87-F08D06F66AD6}" type="presOf" srcId="{3E349B36-19ED-40E2-92A2-F8E9E9F621A2}" destId="{F1843406-D37D-44E0-969C-CF1848BFF509}" srcOrd="0" destOrd="0" presId="urn:microsoft.com/office/officeart/2005/8/layout/orgChart1"/>
    <dgm:cxn modelId="{DCB95160-4D6C-4ABF-A776-A249979DE3B1}" type="presOf" srcId="{C49BBE60-9DD5-44E6-9614-2438476FF198}" destId="{D23D044C-3A19-4CD5-A374-93EF8B9F4087}" srcOrd="1" destOrd="0" presId="urn:microsoft.com/office/officeart/2005/8/layout/orgChart1"/>
    <dgm:cxn modelId="{0F27B880-3C6E-48A4-A933-D67554FCB485}" srcId="{9C4B69F1-02AF-44F3-A0ED-BBC3A4B327BD}" destId="{3E349B36-19ED-40E2-92A2-F8E9E9F621A2}" srcOrd="3" destOrd="0" parTransId="{85B8F1BF-29C7-4994-9799-08A0E801EBA6}" sibTransId="{4235CD7A-6C43-4E38-A0AC-FF887D965345}"/>
    <dgm:cxn modelId="{8C6F00A9-FCCA-461E-854F-7FB8E7C4A356}" type="presParOf" srcId="{DD9680F6-7201-497E-B763-C987410B2AAC}" destId="{7A415CF2-03D4-4941-8F18-36F9BC936722}" srcOrd="0" destOrd="0" presId="urn:microsoft.com/office/officeart/2005/8/layout/orgChart1"/>
    <dgm:cxn modelId="{22FE7DF4-84E6-4A98-AB18-52E87DED2973}" type="presParOf" srcId="{7A415CF2-03D4-4941-8F18-36F9BC936722}" destId="{0A98C050-43A7-491E-BBBF-E848B1BA6E87}" srcOrd="0" destOrd="0" presId="urn:microsoft.com/office/officeart/2005/8/layout/orgChart1"/>
    <dgm:cxn modelId="{55B21285-7D4E-4EE3-90E5-1241AF743E94}" type="presParOf" srcId="{0A98C050-43A7-491E-BBBF-E848B1BA6E87}" destId="{5AEA2888-7C26-462A-953E-6C1C167A3C85}" srcOrd="0" destOrd="0" presId="urn:microsoft.com/office/officeart/2005/8/layout/orgChart1"/>
    <dgm:cxn modelId="{C0079F1A-9071-4091-8331-DD4282971A2F}" type="presParOf" srcId="{0A98C050-43A7-491E-BBBF-E848B1BA6E87}" destId="{26A41E6C-008E-4E5E-9CF4-918637755291}" srcOrd="1" destOrd="0" presId="urn:microsoft.com/office/officeart/2005/8/layout/orgChart1"/>
    <dgm:cxn modelId="{98DA8539-A948-40C6-888B-988F88725F42}" type="presParOf" srcId="{7A415CF2-03D4-4941-8F18-36F9BC936722}" destId="{57B616F1-CBE8-45C8-A687-3D4C7BBDF699}" srcOrd="1" destOrd="0" presId="urn:microsoft.com/office/officeart/2005/8/layout/orgChart1"/>
    <dgm:cxn modelId="{9F395A8E-3757-444C-8FFD-D67AE40C6331}" type="presParOf" srcId="{57B616F1-CBE8-45C8-A687-3D4C7BBDF699}" destId="{2856C755-0621-49E4-87A6-38FE7627A83F}" srcOrd="0" destOrd="0" presId="urn:microsoft.com/office/officeart/2005/8/layout/orgChart1"/>
    <dgm:cxn modelId="{72413BF3-E407-4721-8C43-C094B7D11727}" type="presParOf" srcId="{57B616F1-CBE8-45C8-A687-3D4C7BBDF699}" destId="{E45A82B7-5980-410C-9AB1-977377EEB12C}" srcOrd="1" destOrd="0" presId="urn:microsoft.com/office/officeart/2005/8/layout/orgChart1"/>
    <dgm:cxn modelId="{E2141D42-A7F5-4003-8A3C-1C3E35C497EF}" type="presParOf" srcId="{E45A82B7-5980-410C-9AB1-977377EEB12C}" destId="{CD79222F-7037-4EEC-8600-47814140B286}" srcOrd="0" destOrd="0" presId="urn:microsoft.com/office/officeart/2005/8/layout/orgChart1"/>
    <dgm:cxn modelId="{CA28617B-6873-4BD5-A72C-8613533D05FC}" type="presParOf" srcId="{CD79222F-7037-4EEC-8600-47814140B286}" destId="{53231F2E-8260-49BF-89D9-775667C6E04C}" srcOrd="0" destOrd="0" presId="urn:microsoft.com/office/officeart/2005/8/layout/orgChart1"/>
    <dgm:cxn modelId="{9BB1074A-CCC5-4502-96EF-BAF05077A1BA}" type="presParOf" srcId="{CD79222F-7037-4EEC-8600-47814140B286}" destId="{D23D044C-3A19-4CD5-A374-93EF8B9F4087}" srcOrd="1" destOrd="0" presId="urn:microsoft.com/office/officeart/2005/8/layout/orgChart1"/>
    <dgm:cxn modelId="{F351DE89-F773-4D67-B3F6-0DEDFDB5EAA6}" type="presParOf" srcId="{E45A82B7-5980-410C-9AB1-977377EEB12C}" destId="{33B37F42-F3FD-40BA-9ABF-1675EA100DC0}" srcOrd="1" destOrd="0" presId="urn:microsoft.com/office/officeart/2005/8/layout/orgChart1"/>
    <dgm:cxn modelId="{7804F164-2D61-411E-B685-D77123F8BA0C}" type="presParOf" srcId="{E45A82B7-5980-410C-9AB1-977377EEB12C}" destId="{AA366273-2112-4BD7-BB1E-3600F0E060B2}" srcOrd="2" destOrd="0" presId="urn:microsoft.com/office/officeart/2005/8/layout/orgChart1"/>
    <dgm:cxn modelId="{7BA11DF3-7B3A-4861-8E9A-1FA4A71A52F3}" type="presParOf" srcId="{57B616F1-CBE8-45C8-A687-3D4C7BBDF699}" destId="{A9533321-5ECD-4485-8690-681323352465}" srcOrd="2" destOrd="0" presId="urn:microsoft.com/office/officeart/2005/8/layout/orgChart1"/>
    <dgm:cxn modelId="{A235B54B-3C17-4B24-A46A-B13AAC21984C}" type="presParOf" srcId="{57B616F1-CBE8-45C8-A687-3D4C7BBDF699}" destId="{CF064DA2-8834-413F-985C-B063405ECB32}" srcOrd="3" destOrd="0" presId="urn:microsoft.com/office/officeart/2005/8/layout/orgChart1"/>
    <dgm:cxn modelId="{1A30383F-0D2A-44F9-8F95-06504544CC6B}" type="presParOf" srcId="{CF064DA2-8834-413F-985C-B063405ECB32}" destId="{2A0CA0CC-CB63-4791-B448-B02980562277}" srcOrd="0" destOrd="0" presId="urn:microsoft.com/office/officeart/2005/8/layout/orgChart1"/>
    <dgm:cxn modelId="{5850ADBC-A9BB-49E3-89A5-19C6A2301B33}" type="presParOf" srcId="{2A0CA0CC-CB63-4791-B448-B02980562277}" destId="{1263FB2A-CA22-4E54-8FAD-A8BE62028234}" srcOrd="0" destOrd="0" presId="urn:microsoft.com/office/officeart/2005/8/layout/orgChart1"/>
    <dgm:cxn modelId="{6A03109F-8A5E-4C6E-B229-C85CE5D9BAC3}" type="presParOf" srcId="{2A0CA0CC-CB63-4791-B448-B02980562277}" destId="{95281C41-0365-410B-98E9-43708321151B}" srcOrd="1" destOrd="0" presId="urn:microsoft.com/office/officeart/2005/8/layout/orgChart1"/>
    <dgm:cxn modelId="{2A468EEF-5419-4784-8241-2945C7F3D3D8}" type="presParOf" srcId="{CF064DA2-8834-413F-985C-B063405ECB32}" destId="{5B34A5FC-3B3E-4916-B15D-D681A307B1C1}" srcOrd="1" destOrd="0" presId="urn:microsoft.com/office/officeart/2005/8/layout/orgChart1"/>
    <dgm:cxn modelId="{8F34FD33-4B8C-4B17-ADBA-F9E80539420A}" type="presParOf" srcId="{CF064DA2-8834-413F-985C-B063405ECB32}" destId="{3FE13189-8E19-4D76-9DFB-7A5CCE77CB82}" srcOrd="2" destOrd="0" presId="urn:microsoft.com/office/officeart/2005/8/layout/orgChart1"/>
    <dgm:cxn modelId="{EEF7D859-89BA-49F5-B7B7-F64E8A90DF7B}" type="presParOf" srcId="{57B616F1-CBE8-45C8-A687-3D4C7BBDF699}" destId="{61FF71F9-F6AF-4E38-8F8C-EF67EB42D119}" srcOrd="4" destOrd="0" presId="urn:microsoft.com/office/officeart/2005/8/layout/orgChart1"/>
    <dgm:cxn modelId="{0968D279-DE31-480D-934C-57A5904DCDC8}" type="presParOf" srcId="{57B616F1-CBE8-45C8-A687-3D4C7BBDF699}" destId="{E28BF650-8F50-43D0-9E76-11B874B885E6}" srcOrd="5" destOrd="0" presId="urn:microsoft.com/office/officeart/2005/8/layout/orgChart1"/>
    <dgm:cxn modelId="{4C1ABC40-3BF2-4BBB-9096-065E457DBE46}" type="presParOf" srcId="{E28BF650-8F50-43D0-9E76-11B874B885E6}" destId="{84AD7496-D13E-493F-810D-63D9E824A1A8}" srcOrd="0" destOrd="0" presId="urn:microsoft.com/office/officeart/2005/8/layout/orgChart1"/>
    <dgm:cxn modelId="{1696D3B3-BF0D-4500-A6A7-04E972D3E9AD}" type="presParOf" srcId="{84AD7496-D13E-493F-810D-63D9E824A1A8}" destId="{1B4695A4-1F61-464D-9A51-FA7D59CF5155}" srcOrd="0" destOrd="0" presId="urn:microsoft.com/office/officeart/2005/8/layout/orgChart1"/>
    <dgm:cxn modelId="{897B6D68-83D6-4AED-A54F-42EA1E62B4DB}" type="presParOf" srcId="{84AD7496-D13E-493F-810D-63D9E824A1A8}" destId="{18CF4DC9-7E4F-4DF7-B433-D7DD28ED819C}" srcOrd="1" destOrd="0" presId="urn:microsoft.com/office/officeart/2005/8/layout/orgChart1"/>
    <dgm:cxn modelId="{712C79BB-E50B-45D8-AC40-5AC606FC30F9}" type="presParOf" srcId="{E28BF650-8F50-43D0-9E76-11B874B885E6}" destId="{9B0D9753-29C5-4849-840F-19973A8E9D15}" srcOrd="1" destOrd="0" presId="urn:microsoft.com/office/officeart/2005/8/layout/orgChart1"/>
    <dgm:cxn modelId="{A63B80E5-11B4-47E9-907A-C890A4E2A433}" type="presParOf" srcId="{E28BF650-8F50-43D0-9E76-11B874B885E6}" destId="{E8C105D3-BA6B-4BC1-8A0D-C4DEF4BDC2B5}" srcOrd="2" destOrd="0" presId="urn:microsoft.com/office/officeart/2005/8/layout/orgChart1"/>
    <dgm:cxn modelId="{9AF6A2DD-E7B3-45FE-957F-64DF2529766F}" type="presParOf" srcId="{57B616F1-CBE8-45C8-A687-3D4C7BBDF699}" destId="{42F7F0D8-6F05-4937-B4F9-8911E223BA21}" srcOrd="6" destOrd="0" presId="urn:microsoft.com/office/officeart/2005/8/layout/orgChart1"/>
    <dgm:cxn modelId="{33FB6945-16DF-4F09-8553-6C88372010A7}" type="presParOf" srcId="{57B616F1-CBE8-45C8-A687-3D4C7BBDF699}" destId="{6C21DC7B-4BC4-4D8F-A6F1-73CFADF6EFB3}" srcOrd="7" destOrd="0" presId="urn:microsoft.com/office/officeart/2005/8/layout/orgChart1"/>
    <dgm:cxn modelId="{6B1EA746-AFF4-443A-813A-6577DDF7935D}" type="presParOf" srcId="{6C21DC7B-4BC4-4D8F-A6F1-73CFADF6EFB3}" destId="{D8EB9011-F28B-4D86-8485-7B14C123381D}" srcOrd="0" destOrd="0" presId="urn:microsoft.com/office/officeart/2005/8/layout/orgChart1"/>
    <dgm:cxn modelId="{F73E700E-73F7-4CD8-8C66-2D3EFD365A64}" type="presParOf" srcId="{D8EB9011-F28B-4D86-8485-7B14C123381D}" destId="{F1843406-D37D-44E0-969C-CF1848BFF509}" srcOrd="0" destOrd="0" presId="urn:microsoft.com/office/officeart/2005/8/layout/orgChart1"/>
    <dgm:cxn modelId="{2145478E-DBF3-4C2E-B416-F4FCD95DE61E}" type="presParOf" srcId="{D8EB9011-F28B-4D86-8485-7B14C123381D}" destId="{E6094877-1FC7-4425-8D7D-63BC799BDD26}" srcOrd="1" destOrd="0" presId="urn:microsoft.com/office/officeart/2005/8/layout/orgChart1"/>
    <dgm:cxn modelId="{81A0B9C8-09FD-4A3E-90B9-DB07E2C4D8CC}" type="presParOf" srcId="{6C21DC7B-4BC4-4D8F-A6F1-73CFADF6EFB3}" destId="{710C8161-C0B7-4E9A-B2EA-3FE0B4F3466A}" srcOrd="1" destOrd="0" presId="urn:microsoft.com/office/officeart/2005/8/layout/orgChart1"/>
    <dgm:cxn modelId="{EA9F4892-6032-43A3-84A1-8CB34CFFA342}" type="presParOf" srcId="{6C21DC7B-4BC4-4D8F-A6F1-73CFADF6EFB3}" destId="{6A01285B-441D-42F2-AA8E-9CE9358DB07B}" srcOrd="2" destOrd="0" presId="urn:microsoft.com/office/officeart/2005/8/layout/orgChart1"/>
    <dgm:cxn modelId="{A448F7A6-AAEB-48B4-87E6-3F3A7EF85BC7}" type="presParOf" srcId="{7A415CF2-03D4-4941-8F18-36F9BC936722}" destId="{BCD856B4-811F-4D3C-9A42-86C083787302}"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0D58CD09-DB64-41D3-A3B2-FC1C910A23ED}" type="doc">
      <dgm:prSet loTypeId="urn:microsoft.com/office/officeart/2005/8/layout/equation1" loCatId="process" qsTypeId="urn:microsoft.com/office/officeart/2005/8/quickstyle/3d9" qsCatId="3D" csTypeId="urn:microsoft.com/office/officeart/2005/8/colors/colorful3" csCatId="colorful" phldr="1"/>
      <dgm:spPr/>
      <dgm:t>
        <a:bodyPr/>
        <a:lstStyle/>
        <a:p>
          <a:endParaRPr lang="zh-CN" altLang="en-US"/>
        </a:p>
      </dgm:t>
    </dgm:pt>
    <dgm:pt modelId="{AFB8D842-0073-4125-B65B-FD4331E2BCCF}">
      <dgm:prSet phldrT="[文本]"/>
      <dgm:spPr/>
      <dgm:t>
        <a:bodyPr/>
        <a:lstStyle/>
        <a:p>
          <a:r>
            <a:rPr lang="en-US" altLang="zh-CN"/>
            <a:t>wfjpay</a:t>
          </a:r>
          <a:endParaRPr lang="zh-CN" altLang="en-US"/>
        </a:p>
      </dgm:t>
    </dgm:pt>
    <dgm:pt modelId="{F31F27F0-2018-4FED-9535-44BF75178D56}" type="parTrans" cxnId="{0CE5AAD2-E00B-4956-968F-CA6A18B55747}">
      <dgm:prSet/>
      <dgm:spPr/>
      <dgm:t>
        <a:bodyPr/>
        <a:lstStyle/>
        <a:p>
          <a:endParaRPr lang="zh-CN" altLang="en-US"/>
        </a:p>
      </dgm:t>
    </dgm:pt>
    <dgm:pt modelId="{5F471BD8-87FB-441C-B5A2-051A5C00C516}" type="sibTrans" cxnId="{0CE5AAD2-E00B-4956-968F-CA6A18B55747}">
      <dgm:prSet/>
      <dgm:spPr/>
      <dgm:t>
        <a:bodyPr/>
        <a:lstStyle/>
        <a:p>
          <a:endParaRPr lang="zh-CN" altLang="en-US"/>
        </a:p>
      </dgm:t>
    </dgm:pt>
    <dgm:pt modelId="{0D62EB96-8A1F-40BA-A38A-03CF59FB98DE}">
      <dgm:prSet phldrT="[文本]"/>
      <dgm:spPr/>
      <dgm:t>
        <a:bodyPr/>
        <a:lstStyle/>
        <a:p>
          <a:r>
            <a:rPr lang="en-US" altLang="zh-CN"/>
            <a:t>pp</a:t>
          </a:r>
          <a:endParaRPr lang="zh-CN" altLang="en-US"/>
        </a:p>
      </dgm:t>
    </dgm:pt>
    <dgm:pt modelId="{689DE305-EF54-4123-B18C-B0B779B679DA}" type="parTrans" cxnId="{CBBFC499-520C-48D8-BD69-BB7BC37E92E7}">
      <dgm:prSet/>
      <dgm:spPr/>
      <dgm:t>
        <a:bodyPr/>
        <a:lstStyle/>
        <a:p>
          <a:endParaRPr lang="zh-CN" altLang="en-US"/>
        </a:p>
      </dgm:t>
    </dgm:pt>
    <dgm:pt modelId="{04807909-ADFC-45F7-AC08-A5068C5A4ED9}" type="sibTrans" cxnId="{CBBFC499-520C-48D8-BD69-BB7BC37E92E7}">
      <dgm:prSet/>
      <dgm:spPr/>
      <dgm:t>
        <a:bodyPr/>
        <a:lstStyle/>
        <a:p>
          <a:endParaRPr lang="zh-CN" altLang="en-US"/>
        </a:p>
      </dgm:t>
    </dgm:pt>
    <dgm:pt modelId="{D48C7F97-CD02-435D-8A19-052E33206526}">
      <dgm:prSet phldrT="[文本]"/>
      <dgm:spPr/>
      <dgm:t>
        <a:bodyPr/>
        <a:lstStyle/>
        <a:p>
          <a:r>
            <a:rPr lang="zh-CN" altLang="en-US"/>
            <a:t>王府井支付平台</a:t>
          </a:r>
        </a:p>
      </dgm:t>
    </dgm:pt>
    <dgm:pt modelId="{EF10037B-C555-4438-A593-84436FC7B485}" type="parTrans" cxnId="{3900910F-3E22-444D-BA59-A59EF39B6433}">
      <dgm:prSet/>
      <dgm:spPr/>
      <dgm:t>
        <a:bodyPr/>
        <a:lstStyle/>
        <a:p>
          <a:endParaRPr lang="zh-CN" altLang="en-US"/>
        </a:p>
      </dgm:t>
    </dgm:pt>
    <dgm:pt modelId="{F09780E9-623C-4818-B470-6EAC261BC03C}" type="sibTrans" cxnId="{3900910F-3E22-444D-BA59-A59EF39B6433}">
      <dgm:prSet/>
      <dgm:spPr/>
      <dgm:t>
        <a:bodyPr/>
        <a:lstStyle/>
        <a:p>
          <a:endParaRPr lang="zh-CN" altLang="en-US"/>
        </a:p>
      </dgm:t>
    </dgm:pt>
    <dgm:pt modelId="{9650FBE9-A2CD-4FE8-8197-DA9010761B20}">
      <dgm:prSet phldrT="[文本]"/>
      <dgm:spPr/>
      <dgm:t>
        <a:bodyPr/>
        <a:lstStyle/>
        <a:p>
          <a:r>
            <a:rPr lang="en-US" altLang="zh-CN"/>
            <a:t>payTiming</a:t>
          </a:r>
          <a:endParaRPr lang="zh-CN" altLang="en-US"/>
        </a:p>
      </dgm:t>
    </dgm:pt>
    <dgm:pt modelId="{9BA3E291-1B70-44E2-8055-C83FF8640969}" type="parTrans" cxnId="{19B2E161-D656-406E-BD98-71CE27D4574D}">
      <dgm:prSet/>
      <dgm:spPr/>
      <dgm:t>
        <a:bodyPr/>
        <a:lstStyle/>
        <a:p>
          <a:endParaRPr lang="zh-CN" altLang="en-US"/>
        </a:p>
      </dgm:t>
    </dgm:pt>
    <dgm:pt modelId="{AE50536F-7E78-4C67-AFD9-6C608D0CD5AB}" type="sibTrans" cxnId="{19B2E161-D656-406E-BD98-71CE27D4574D}">
      <dgm:prSet/>
      <dgm:spPr/>
      <dgm:t>
        <a:bodyPr/>
        <a:lstStyle/>
        <a:p>
          <a:endParaRPr lang="zh-CN" altLang="en-US"/>
        </a:p>
      </dgm:t>
    </dgm:pt>
    <dgm:pt modelId="{241AA65D-7014-493E-9C22-FFC4AFA5BD7A}" type="pres">
      <dgm:prSet presAssocID="{0D58CD09-DB64-41D3-A3B2-FC1C910A23ED}" presName="linearFlow" presStyleCnt="0">
        <dgm:presLayoutVars>
          <dgm:dir/>
          <dgm:resizeHandles val="exact"/>
        </dgm:presLayoutVars>
      </dgm:prSet>
      <dgm:spPr/>
      <dgm:t>
        <a:bodyPr/>
        <a:lstStyle/>
        <a:p>
          <a:endParaRPr lang="zh-CN" altLang="en-US"/>
        </a:p>
      </dgm:t>
    </dgm:pt>
    <dgm:pt modelId="{72402862-667A-4DF3-830F-96CAFFE2724E}" type="pres">
      <dgm:prSet presAssocID="{AFB8D842-0073-4125-B65B-FD4331E2BCCF}" presName="node" presStyleLbl="node1" presStyleIdx="0" presStyleCnt="4">
        <dgm:presLayoutVars>
          <dgm:bulletEnabled val="1"/>
        </dgm:presLayoutVars>
      </dgm:prSet>
      <dgm:spPr/>
      <dgm:t>
        <a:bodyPr/>
        <a:lstStyle/>
        <a:p>
          <a:endParaRPr lang="zh-CN" altLang="en-US"/>
        </a:p>
      </dgm:t>
    </dgm:pt>
    <dgm:pt modelId="{838BCDCC-D81D-4DC0-B6EB-42A3B072243B}" type="pres">
      <dgm:prSet presAssocID="{5F471BD8-87FB-441C-B5A2-051A5C00C516}" presName="spacerL" presStyleCnt="0"/>
      <dgm:spPr/>
    </dgm:pt>
    <dgm:pt modelId="{B8628669-28AF-4F2B-8BF7-E8DFF9B6D017}" type="pres">
      <dgm:prSet presAssocID="{5F471BD8-87FB-441C-B5A2-051A5C00C516}" presName="sibTrans" presStyleLbl="sibTrans2D1" presStyleIdx="0" presStyleCnt="3"/>
      <dgm:spPr/>
      <dgm:t>
        <a:bodyPr/>
        <a:lstStyle/>
        <a:p>
          <a:endParaRPr lang="zh-CN" altLang="en-US"/>
        </a:p>
      </dgm:t>
    </dgm:pt>
    <dgm:pt modelId="{F7F05969-B0F1-466B-AE39-AB8E19129A8C}" type="pres">
      <dgm:prSet presAssocID="{5F471BD8-87FB-441C-B5A2-051A5C00C516}" presName="spacerR" presStyleCnt="0"/>
      <dgm:spPr/>
    </dgm:pt>
    <dgm:pt modelId="{8152156E-17E3-4497-B6C3-CF08BC0501C3}" type="pres">
      <dgm:prSet presAssocID="{0D62EB96-8A1F-40BA-A38A-03CF59FB98DE}" presName="node" presStyleLbl="node1" presStyleIdx="1" presStyleCnt="4">
        <dgm:presLayoutVars>
          <dgm:bulletEnabled val="1"/>
        </dgm:presLayoutVars>
      </dgm:prSet>
      <dgm:spPr/>
      <dgm:t>
        <a:bodyPr/>
        <a:lstStyle/>
        <a:p>
          <a:endParaRPr lang="zh-CN" altLang="en-US"/>
        </a:p>
      </dgm:t>
    </dgm:pt>
    <dgm:pt modelId="{557C6803-FF66-46A7-8B11-C87AF1E4FB7F}" type="pres">
      <dgm:prSet presAssocID="{04807909-ADFC-45F7-AC08-A5068C5A4ED9}" presName="spacerL" presStyleCnt="0"/>
      <dgm:spPr/>
    </dgm:pt>
    <dgm:pt modelId="{26EDF36F-E00C-4762-85BA-8C5D16E6DED9}" type="pres">
      <dgm:prSet presAssocID="{04807909-ADFC-45F7-AC08-A5068C5A4ED9}" presName="sibTrans" presStyleLbl="sibTrans2D1" presStyleIdx="1" presStyleCnt="3"/>
      <dgm:spPr/>
      <dgm:t>
        <a:bodyPr/>
        <a:lstStyle/>
        <a:p>
          <a:endParaRPr lang="zh-CN" altLang="en-US"/>
        </a:p>
      </dgm:t>
    </dgm:pt>
    <dgm:pt modelId="{C42815D3-2E3E-4692-AE62-5D83F54B477B}" type="pres">
      <dgm:prSet presAssocID="{04807909-ADFC-45F7-AC08-A5068C5A4ED9}" presName="spacerR" presStyleCnt="0"/>
      <dgm:spPr/>
    </dgm:pt>
    <dgm:pt modelId="{1DBA1A37-8523-44FF-BBEC-082D752B8104}" type="pres">
      <dgm:prSet presAssocID="{9650FBE9-A2CD-4FE8-8197-DA9010761B20}" presName="node" presStyleLbl="node1" presStyleIdx="2" presStyleCnt="4">
        <dgm:presLayoutVars>
          <dgm:bulletEnabled val="1"/>
        </dgm:presLayoutVars>
      </dgm:prSet>
      <dgm:spPr/>
      <dgm:t>
        <a:bodyPr/>
        <a:lstStyle/>
        <a:p>
          <a:endParaRPr lang="zh-CN" altLang="en-US"/>
        </a:p>
      </dgm:t>
    </dgm:pt>
    <dgm:pt modelId="{A71132B7-CAD1-4ABF-AB3A-F1C85E619416}" type="pres">
      <dgm:prSet presAssocID="{AE50536F-7E78-4C67-AFD9-6C608D0CD5AB}" presName="spacerL" presStyleCnt="0"/>
      <dgm:spPr/>
    </dgm:pt>
    <dgm:pt modelId="{D0EB2BAC-A029-4690-8BFB-70D2ECBD0125}" type="pres">
      <dgm:prSet presAssocID="{AE50536F-7E78-4C67-AFD9-6C608D0CD5AB}" presName="sibTrans" presStyleLbl="sibTrans2D1" presStyleIdx="2" presStyleCnt="3"/>
      <dgm:spPr/>
      <dgm:t>
        <a:bodyPr/>
        <a:lstStyle/>
        <a:p>
          <a:endParaRPr lang="zh-CN" altLang="en-US"/>
        </a:p>
      </dgm:t>
    </dgm:pt>
    <dgm:pt modelId="{519C5FC1-01E7-4207-BA06-2C3CBDD06CF4}" type="pres">
      <dgm:prSet presAssocID="{AE50536F-7E78-4C67-AFD9-6C608D0CD5AB}" presName="spacerR" presStyleCnt="0"/>
      <dgm:spPr/>
    </dgm:pt>
    <dgm:pt modelId="{13FD4485-DA1A-4250-8EBD-FC0F7C213E04}" type="pres">
      <dgm:prSet presAssocID="{D48C7F97-CD02-435D-8A19-052E33206526}" presName="node" presStyleLbl="node1" presStyleIdx="3" presStyleCnt="4">
        <dgm:presLayoutVars>
          <dgm:bulletEnabled val="1"/>
        </dgm:presLayoutVars>
      </dgm:prSet>
      <dgm:spPr/>
      <dgm:t>
        <a:bodyPr/>
        <a:lstStyle/>
        <a:p>
          <a:endParaRPr lang="zh-CN" altLang="en-US"/>
        </a:p>
      </dgm:t>
    </dgm:pt>
  </dgm:ptLst>
  <dgm:cxnLst>
    <dgm:cxn modelId="{0CE5AAD2-E00B-4956-968F-CA6A18B55747}" srcId="{0D58CD09-DB64-41D3-A3B2-FC1C910A23ED}" destId="{AFB8D842-0073-4125-B65B-FD4331E2BCCF}" srcOrd="0" destOrd="0" parTransId="{F31F27F0-2018-4FED-9535-44BF75178D56}" sibTransId="{5F471BD8-87FB-441C-B5A2-051A5C00C516}"/>
    <dgm:cxn modelId="{CBBFC499-520C-48D8-BD69-BB7BC37E92E7}" srcId="{0D58CD09-DB64-41D3-A3B2-FC1C910A23ED}" destId="{0D62EB96-8A1F-40BA-A38A-03CF59FB98DE}" srcOrd="1" destOrd="0" parTransId="{689DE305-EF54-4123-B18C-B0B779B679DA}" sibTransId="{04807909-ADFC-45F7-AC08-A5068C5A4ED9}"/>
    <dgm:cxn modelId="{73CDF465-AB22-4057-9EE2-228B5A9BE0EB}" type="presOf" srcId="{5F471BD8-87FB-441C-B5A2-051A5C00C516}" destId="{B8628669-28AF-4F2B-8BF7-E8DFF9B6D017}" srcOrd="0" destOrd="0" presId="urn:microsoft.com/office/officeart/2005/8/layout/equation1"/>
    <dgm:cxn modelId="{3900910F-3E22-444D-BA59-A59EF39B6433}" srcId="{0D58CD09-DB64-41D3-A3B2-FC1C910A23ED}" destId="{D48C7F97-CD02-435D-8A19-052E33206526}" srcOrd="3" destOrd="0" parTransId="{EF10037B-C555-4438-A593-84436FC7B485}" sibTransId="{F09780E9-623C-4818-B470-6EAC261BC03C}"/>
    <dgm:cxn modelId="{19B2E161-D656-406E-BD98-71CE27D4574D}" srcId="{0D58CD09-DB64-41D3-A3B2-FC1C910A23ED}" destId="{9650FBE9-A2CD-4FE8-8197-DA9010761B20}" srcOrd="2" destOrd="0" parTransId="{9BA3E291-1B70-44E2-8055-C83FF8640969}" sibTransId="{AE50536F-7E78-4C67-AFD9-6C608D0CD5AB}"/>
    <dgm:cxn modelId="{970DC8D4-76C6-4578-BB27-D2E265431CB9}" type="presOf" srcId="{0D58CD09-DB64-41D3-A3B2-FC1C910A23ED}" destId="{241AA65D-7014-493E-9C22-FFC4AFA5BD7A}" srcOrd="0" destOrd="0" presId="urn:microsoft.com/office/officeart/2005/8/layout/equation1"/>
    <dgm:cxn modelId="{7C6C9A12-C366-4A13-A329-392FBBB8D05B}" type="presOf" srcId="{AE50536F-7E78-4C67-AFD9-6C608D0CD5AB}" destId="{D0EB2BAC-A029-4690-8BFB-70D2ECBD0125}" srcOrd="0" destOrd="0" presId="urn:microsoft.com/office/officeart/2005/8/layout/equation1"/>
    <dgm:cxn modelId="{E2E1A1C1-75DA-4DD3-B098-663320551583}" type="presOf" srcId="{04807909-ADFC-45F7-AC08-A5068C5A4ED9}" destId="{26EDF36F-E00C-4762-85BA-8C5D16E6DED9}" srcOrd="0" destOrd="0" presId="urn:microsoft.com/office/officeart/2005/8/layout/equation1"/>
    <dgm:cxn modelId="{2C7A8E2A-C2A8-4F0F-B47E-DB6C152773A1}" type="presOf" srcId="{D48C7F97-CD02-435D-8A19-052E33206526}" destId="{13FD4485-DA1A-4250-8EBD-FC0F7C213E04}" srcOrd="0" destOrd="0" presId="urn:microsoft.com/office/officeart/2005/8/layout/equation1"/>
    <dgm:cxn modelId="{0660894C-5E26-4D98-B530-F36028BC52F5}" type="presOf" srcId="{9650FBE9-A2CD-4FE8-8197-DA9010761B20}" destId="{1DBA1A37-8523-44FF-BBEC-082D752B8104}" srcOrd="0" destOrd="0" presId="urn:microsoft.com/office/officeart/2005/8/layout/equation1"/>
    <dgm:cxn modelId="{EF15F83E-39FA-4EDF-9C8F-7BFEFE804B4D}" type="presOf" srcId="{AFB8D842-0073-4125-B65B-FD4331E2BCCF}" destId="{72402862-667A-4DF3-830F-96CAFFE2724E}" srcOrd="0" destOrd="0" presId="urn:microsoft.com/office/officeart/2005/8/layout/equation1"/>
    <dgm:cxn modelId="{CACE745E-5E9D-47BB-87EC-B51F6E0FC78D}" type="presOf" srcId="{0D62EB96-8A1F-40BA-A38A-03CF59FB98DE}" destId="{8152156E-17E3-4497-B6C3-CF08BC0501C3}" srcOrd="0" destOrd="0" presId="urn:microsoft.com/office/officeart/2005/8/layout/equation1"/>
    <dgm:cxn modelId="{477992E1-D54A-47D5-A3D5-7D631BA0793B}" type="presParOf" srcId="{241AA65D-7014-493E-9C22-FFC4AFA5BD7A}" destId="{72402862-667A-4DF3-830F-96CAFFE2724E}" srcOrd="0" destOrd="0" presId="urn:microsoft.com/office/officeart/2005/8/layout/equation1"/>
    <dgm:cxn modelId="{F07A0E6F-4B78-402A-9741-2F9ABAB6DDC2}" type="presParOf" srcId="{241AA65D-7014-493E-9C22-FFC4AFA5BD7A}" destId="{838BCDCC-D81D-4DC0-B6EB-42A3B072243B}" srcOrd="1" destOrd="0" presId="urn:microsoft.com/office/officeart/2005/8/layout/equation1"/>
    <dgm:cxn modelId="{9808AC2E-5853-4E09-AF4F-A71697C816ED}" type="presParOf" srcId="{241AA65D-7014-493E-9C22-FFC4AFA5BD7A}" destId="{B8628669-28AF-4F2B-8BF7-E8DFF9B6D017}" srcOrd="2" destOrd="0" presId="urn:microsoft.com/office/officeart/2005/8/layout/equation1"/>
    <dgm:cxn modelId="{6FED7EA6-3838-4B46-AB01-0C8E179A9F09}" type="presParOf" srcId="{241AA65D-7014-493E-9C22-FFC4AFA5BD7A}" destId="{F7F05969-B0F1-466B-AE39-AB8E19129A8C}" srcOrd="3" destOrd="0" presId="urn:microsoft.com/office/officeart/2005/8/layout/equation1"/>
    <dgm:cxn modelId="{433F70F0-4E97-4BBE-9972-5ED5C880A271}" type="presParOf" srcId="{241AA65D-7014-493E-9C22-FFC4AFA5BD7A}" destId="{8152156E-17E3-4497-B6C3-CF08BC0501C3}" srcOrd="4" destOrd="0" presId="urn:microsoft.com/office/officeart/2005/8/layout/equation1"/>
    <dgm:cxn modelId="{C120C4FC-05CD-4219-91FF-AD9FD2C15000}" type="presParOf" srcId="{241AA65D-7014-493E-9C22-FFC4AFA5BD7A}" destId="{557C6803-FF66-46A7-8B11-C87AF1E4FB7F}" srcOrd="5" destOrd="0" presId="urn:microsoft.com/office/officeart/2005/8/layout/equation1"/>
    <dgm:cxn modelId="{6F747553-29D8-4602-A6E1-6C82DD62B5E1}" type="presParOf" srcId="{241AA65D-7014-493E-9C22-FFC4AFA5BD7A}" destId="{26EDF36F-E00C-4762-85BA-8C5D16E6DED9}" srcOrd="6" destOrd="0" presId="urn:microsoft.com/office/officeart/2005/8/layout/equation1"/>
    <dgm:cxn modelId="{5026B296-CCFF-4544-8F2C-DF7C77E5DFD8}" type="presParOf" srcId="{241AA65D-7014-493E-9C22-FFC4AFA5BD7A}" destId="{C42815D3-2E3E-4692-AE62-5D83F54B477B}" srcOrd="7" destOrd="0" presId="urn:microsoft.com/office/officeart/2005/8/layout/equation1"/>
    <dgm:cxn modelId="{A21A0868-26B9-42E1-BA81-998DA16FBD3C}" type="presParOf" srcId="{241AA65D-7014-493E-9C22-FFC4AFA5BD7A}" destId="{1DBA1A37-8523-44FF-BBEC-082D752B8104}" srcOrd="8" destOrd="0" presId="urn:microsoft.com/office/officeart/2005/8/layout/equation1"/>
    <dgm:cxn modelId="{EFB251B2-9D82-42EA-B7F3-D72708E2A823}" type="presParOf" srcId="{241AA65D-7014-493E-9C22-FFC4AFA5BD7A}" destId="{A71132B7-CAD1-4ABF-AB3A-F1C85E619416}" srcOrd="9" destOrd="0" presId="urn:microsoft.com/office/officeart/2005/8/layout/equation1"/>
    <dgm:cxn modelId="{6811061B-7EB3-484A-9B3F-F6E3A08CE2CD}" type="presParOf" srcId="{241AA65D-7014-493E-9C22-FFC4AFA5BD7A}" destId="{D0EB2BAC-A029-4690-8BFB-70D2ECBD0125}" srcOrd="10" destOrd="0" presId="urn:microsoft.com/office/officeart/2005/8/layout/equation1"/>
    <dgm:cxn modelId="{4DE2D596-A610-4D25-B6BE-CE95FC556BF0}" type="presParOf" srcId="{241AA65D-7014-493E-9C22-FFC4AFA5BD7A}" destId="{519C5FC1-01E7-4207-BA06-2C3CBDD06CF4}" srcOrd="11" destOrd="0" presId="urn:microsoft.com/office/officeart/2005/8/layout/equation1"/>
    <dgm:cxn modelId="{E52B11EA-B05D-4AAC-91CD-4FE739FAE72C}" type="presParOf" srcId="{241AA65D-7014-493E-9C22-FFC4AFA5BD7A}" destId="{13FD4485-DA1A-4250-8EBD-FC0F7C213E04}" srcOrd="12" destOrd="0" presId="urn:microsoft.com/office/officeart/2005/8/layout/equation1"/>
  </dgm:cxnLst>
  <dgm:bg/>
  <dgm:whole/>
</dgm:dataModel>
</file>

<file path=word/diagrams/data4.xml><?xml version="1.0" encoding="utf-8"?>
<dgm:dataModel xmlns:dgm="http://schemas.openxmlformats.org/drawingml/2006/diagram" xmlns:a="http://schemas.openxmlformats.org/drawingml/2006/main">
  <dgm:ptLst>
    <dgm:pt modelId="{86061827-1741-429F-80B2-6A88E93C4F60}" type="doc">
      <dgm:prSet loTypeId="urn:microsoft.com/office/officeart/2005/8/layout/cycle8" loCatId="cycle" qsTypeId="urn:microsoft.com/office/officeart/2005/8/quickstyle/3d5" qsCatId="3D" csTypeId="urn:microsoft.com/office/officeart/2005/8/colors/colorful2" csCatId="colorful" phldr="1"/>
      <dgm:spPr/>
    </dgm:pt>
    <dgm:pt modelId="{086C1241-BB46-4EF8-BEA3-33872389C0B9}">
      <dgm:prSet phldrT="[文本]"/>
      <dgm:spPr/>
      <dgm:t>
        <a:bodyPr/>
        <a:lstStyle/>
        <a:p>
          <a:r>
            <a:rPr lang="zh-CN" altLang="en-US"/>
            <a:t>订单查询</a:t>
          </a:r>
        </a:p>
      </dgm:t>
    </dgm:pt>
    <dgm:pt modelId="{8A6A9CE2-ED1F-42C8-B3FA-B25D3FB63097}" type="parTrans" cxnId="{59ECFBF9-F7BD-47CB-A4CD-5FCF0AEF96CA}">
      <dgm:prSet/>
      <dgm:spPr/>
      <dgm:t>
        <a:bodyPr/>
        <a:lstStyle/>
        <a:p>
          <a:endParaRPr lang="zh-CN" altLang="en-US"/>
        </a:p>
      </dgm:t>
    </dgm:pt>
    <dgm:pt modelId="{86D0E078-7706-4CFA-BB9B-BC2E35583120}" type="sibTrans" cxnId="{59ECFBF9-F7BD-47CB-A4CD-5FCF0AEF96CA}">
      <dgm:prSet/>
      <dgm:spPr/>
      <dgm:t>
        <a:bodyPr/>
        <a:lstStyle/>
        <a:p>
          <a:endParaRPr lang="zh-CN" altLang="en-US"/>
        </a:p>
      </dgm:t>
    </dgm:pt>
    <dgm:pt modelId="{20E56D8E-0298-4CEB-B845-25520008B75B}">
      <dgm:prSet phldrT="[文本]"/>
      <dgm:spPr/>
      <dgm:t>
        <a:bodyPr/>
        <a:lstStyle/>
        <a:p>
          <a:r>
            <a:rPr lang="zh-CN" altLang="en-US"/>
            <a:t>支付页面</a:t>
          </a:r>
        </a:p>
      </dgm:t>
    </dgm:pt>
    <dgm:pt modelId="{706C70EE-CC8B-4870-BF8B-1630885AA079}" type="parTrans" cxnId="{75634FE0-056C-4932-8153-E17CFD6F89DF}">
      <dgm:prSet/>
      <dgm:spPr/>
      <dgm:t>
        <a:bodyPr/>
        <a:lstStyle/>
        <a:p>
          <a:endParaRPr lang="zh-CN" altLang="en-US"/>
        </a:p>
      </dgm:t>
    </dgm:pt>
    <dgm:pt modelId="{F4352FEC-54CC-431B-8A71-A36C361139B7}" type="sibTrans" cxnId="{75634FE0-056C-4932-8153-E17CFD6F89DF}">
      <dgm:prSet/>
      <dgm:spPr/>
      <dgm:t>
        <a:bodyPr/>
        <a:lstStyle/>
        <a:p>
          <a:endParaRPr lang="zh-CN" altLang="en-US"/>
        </a:p>
      </dgm:t>
    </dgm:pt>
    <dgm:pt modelId="{07C362F2-52CD-48DD-9A9E-0CFE06286325}">
      <dgm:prSet phldrT="[文本]"/>
      <dgm:spPr/>
      <dgm:t>
        <a:bodyPr/>
        <a:lstStyle/>
        <a:p>
          <a:r>
            <a:rPr lang="zh-CN" altLang="en-US"/>
            <a:t>业务数据管理、展示</a:t>
          </a:r>
        </a:p>
      </dgm:t>
    </dgm:pt>
    <dgm:pt modelId="{B4C57123-514C-462A-92AA-9F7E2B823D03}" type="parTrans" cxnId="{98820DE8-A68E-4366-9500-1DBE048C23D8}">
      <dgm:prSet/>
      <dgm:spPr/>
      <dgm:t>
        <a:bodyPr/>
        <a:lstStyle/>
        <a:p>
          <a:endParaRPr lang="zh-CN" altLang="en-US"/>
        </a:p>
      </dgm:t>
    </dgm:pt>
    <dgm:pt modelId="{BC5170CD-64D3-4C54-85CC-C5113E57B62B}" type="sibTrans" cxnId="{98820DE8-A68E-4366-9500-1DBE048C23D8}">
      <dgm:prSet/>
      <dgm:spPr/>
      <dgm:t>
        <a:bodyPr/>
        <a:lstStyle/>
        <a:p>
          <a:endParaRPr lang="zh-CN" altLang="en-US"/>
        </a:p>
      </dgm:t>
    </dgm:pt>
    <dgm:pt modelId="{EAF796DF-71EE-49E0-B896-B9D1D04FAEF0}" type="pres">
      <dgm:prSet presAssocID="{86061827-1741-429F-80B2-6A88E93C4F60}" presName="compositeShape" presStyleCnt="0">
        <dgm:presLayoutVars>
          <dgm:chMax val="7"/>
          <dgm:dir/>
          <dgm:resizeHandles val="exact"/>
        </dgm:presLayoutVars>
      </dgm:prSet>
      <dgm:spPr/>
    </dgm:pt>
    <dgm:pt modelId="{4AD0A56B-4855-4505-A3D1-03E1BF758E25}" type="pres">
      <dgm:prSet presAssocID="{86061827-1741-429F-80B2-6A88E93C4F60}" presName="wedge1" presStyleLbl="node1" presStyleIdx="0" presStyleCnt="3"/>
      <dgm:spPr/>
      <dgm:t>
        <a:bodyPr/>
        <a:lstStyle/>
        <a:p>
          <a:endParaRPr lang="zh-CN" altLang="en-US"/>
        </a:p>
      </dgm:t>
    </dgm:pt>
    <dgm:pt modelId="{3F81F60E-10FA-4046-AF77-E62C563EB132}" type="pres">
      <dgm:prSet presAssocID="{86061827-1741-429F-80B2-6A88E93C4F60}" presName="dummy1a" presStyleCnt="0"/>
      <dgm:spPr/>
    </dgm:pt>
    <dgm:pt modelId="{76EACA73-6D0B-473D-B008-DB03025CE94C}" type="pres">
      <dgm:prSet presAssocID="{86061827-1741-429F-80B2-6A88E93C4F60}" presName="dummy1b" presStyleCnt="0"/>
      <dgm:spPr/>
    </dgm:pt>
    <dgm:pt modelId="{C2540B36-544B-44DF-8B31-145B2C9C3DDC}" type="pres">
      <dgm:prSet presAssocID="{86061827-1741-429F-80B2-6A88E93C4F60}" presName="wedge1Tx" presStyleLbl="node1" presStyleIdx="0" presStyleCnt="3">
        <dgm:presLayoutVars>
          <dgm:chMax val="0"/>
          <dgm:chPref val="0"/>
          <dgm:bulletEnabled val="1"/>
        </dgm:presLayoutVars>
      </dgm:prSet>
      <dgm:spPr/>
      <dgm:t>
        <a:bodyPr/>
        <a:lstStyle/>
        <a:p>
          <a:endParaRPr lang="zh-CN" altLang="en-US"/>
        </a:p>
      </dgm:t>
    </dgm:pt>
    <dgm:pt modelId="{E9AF983C-59FF-4650-8A86-30A848B75E55}" type="pres">
      <dgm:prSet presAssocID="{86061827-1741-429F-80B2-6A88E93C4F60}" presName="wedge2" presStyleLbl="node1" presStyleIdx="1" presStyleCnt="3" custLinFactNeighborX="-1474" custLinFactNeighborY="737"/>
      <dgm:spPr/>
      <dgm:t>
        <a:bodyPr/>
        <a:lstStyle/>
        <a:p>
          <a:endParaRPr lang="zh-CN" altLang="en-US"/>
        </a:p>
      </dgm:t>
    </dgm:pt>
    <dgm:pt modelId="{CB5B0F28-70D3-42DB-9249-2F16B5183947}" type="pres">
      <dgm:prSet presAssocID="{86061827-1741-429F-80B2-6A88E93C4F60}" presName="dummy2a" presStyleCnt="0"/>
      <dgm:spPr/>
    </dgm:pt>
    <dgm:pt modelId="{DDF8DB28-CF0C-4EC7-B7C4-52AC6108FEC8}" type="pres">
      <dgm:prSet presAssocID="{86061827-1741-429F-80B2-6A88E93C4F60}" presName="dummy2b" presStyleCnt="0"/>
      <dgm:spPr/>
    </dgm:pt>
    <dgm:pt modelId="{FD69364F-36A7-48D2-A852-A4BBACF36E79}" type="pres">
      <dgm:prSet presAssocID="{86061827-1741-429F-80B2-6A88E93C4F60}" presName="wedge2Tx" presStyleLbl="node1" presStyleIdx="1" presStyleCnt="3">
        <dgm:presLayoutVars>
          <dgm:chMax val="0"/>
          <dgm:chPref val="0"/>
          <dgm:bulletEnabled val="1"/>
        </dgm:presLayoutVars>
      </dgm:prSet>
      <dgm:spPr/>
      <dgm:t>
        <a:bodyPr/>
        <a:lstStyle/>
        <a:p>
          <a:endParaRPr lang="zh-CN" altLang="en-US"/>
        </a:p>
      </dgm:t>
    </dgm:pt>
    <dgm:pt modelId="{D2FD380B-4DFD-4F36-95E1-8C6EB2B38354}" type="pres">
      <dgm:prSet presAssocID="{86061827-1741-429F-80B2-6A88E93C4F60}" presName="wedge3" presStyleLbl="node1" presStyleIdx="2" presStyleCnt="3"/>
      <dgm:spPr/>
      <dgm:t>
        <a:bodyPr/>
        <a:lstStyle/>
        <a:p>
          <a:endParaRPr lang="zh-CN" altLang="en-US"/>
        </a:p>
      </dgm:t>
    </dgm:pt>
    <dgm:pt modelId="{015D9E16-6B06-416B-96B1-7481F19A0033}" type="pres">
      <dgm:prSet presAssocID="{86061827-1741-429F-80B2-6A88E93C4F60}" presName="dummy3a" presStyleCnt="0"/>
      <dgm:spPr/>
    </dgm:pt>
    <dgm:pt modelId="{59CDB3B7-2B8D-4002-BBA2-E996B9E1D893}" type="pres">
      <dgm:prSet presAssocID="{86061827-1741-429F-80B2-6A88E93C4F60}" presName="dummy3b" presStyleCnt="0"/>
      <dgm:spPr/>
    </dgm:pt>
    <dgm:pt modelId="{CA11A738-E5FA-4973-B1B6-DB917E11F9B2}" type="pres">
      <dgm:prSet presAssocID="{86061827-1741-429F-80B2-6A88E93C4F60}" presName="wedge3Tx" presStyleLbl="node1" presStyleIdx="2" presStyleCnt="3">
        <dgm:presLayoutVars>
          <dgm:chMax val="0"/>
          <dgm:chPref val="0"/>
          <dgm:bulletEnabled val="1"/>
        </dgm:presLayoutVars>
      </dgm:prSet>
      <dgm:spPr/>
      <dgm:t>
        <a:bodyPr/>
        <a:lstStyle/>
        <a:p>
          <a:endParaRPr lang="zh-CN" altLang="en-US"/>
        </a:p>
      </dgm:t>
    </dgm:pt>
    <dgm:pt modelId="{42D25425-621F-4B23-A108-A5E29884609C}" type="pres">
      <dgm:prSet presAssocID="{86D0E078-7706-4CFA-BB9B-BC2E35583120}" presName="arrowWedge1" presStyleLbl="fgSibTrans2D1" presStyleIdx="0" presStyleCnt="3"/>
      <dgm:spPr/>
    </dgm:pt>
    <dgm:pt modelId="{EF5C0F55-292B-44A4-B025-002EC60F0984}" type="pres">
      <dgm:prSet presAssocID="{BC5170CD-64D3-4C54-85CC-C5113E57B62B}" presName="arrowWedge2" presStyleLbl="fgSibTrans2D1" presStyleIdx="1" presStyleCnt="3"/>
      <dgm:spPr/>
    </dgm:pt>
    <dgm:pt modelId="{4EE426A0-F04E-43AD-9F96-C43D9B80220F}" type="pres">
      <dgm:prSet presAssocID="{F4352FEC-54CC-431B-8A71-A36C361139B7}" presName="arrowWedge3" presStyleLbl="fgSibTrans2D1" presStyleIdx="2" presStyleCnt="3"/>
      <dgm:spPr/>
    </dgm:pt>
  </dgm:ptLst>
  <dgm:cxnLst>
    <dgm:cxn modelId="{4C074501-505B-4925-9BC9-6D1ADB724108}" type="presOf" srcId="{86061827-1741-429F-80B2-6A88E93C4F60}" destId="{EAF796DF-71EE-49E0-B896-B9D1D04FAEF0}" srcOrd="0" destOrd="0" presId="urn:microsoft.com/office/officeart/2005/8/layout/cycle8"/>
    <dgm:cxn modelId="{98820DE8-A68E-4366-9500-1DBE048C23D8}" srcId="{86061827-1741-429F-80B2-6A88E93C4F60}" destId="{07C362F2-52CD-48DD-9A9E-0CFE06286325}" srcOrd="1" destOrd="0" parTransId="{B4C57123-514C-462A-92AA-9F7E2B823D03}" sibTransId="{BC5170CD-64D3-4C54-85CC-C5113E57B62B}"/>
    <dgm:cxn modelId="{75634FE0-056C-4932-8153-E17CFD6F89DF}" srcId="{86061827-1741-429F-80B2-6A88E93C4F60}" destId="{20E56D8E-0298-4CEB-B845-25520008B75B}" srcOrd="2" destOrd="0" parTransId="{706C70EE-CC8B-4870-BF8B-1630885AA079}" sibTransId="{F4352FEC-54CC-431B-8A71-A36C361139B7}"/>
    <dgm:cxn modelId="{096E3A89-CCD7-4115-8886-DA6C6C0D5FED}" type="presOf" srcId="{07C362F2-52CD-48DD-9A9E-0CFE06286325}" destId="{E9AF983C-59FF-4650-8A86-30A848B75E55}" srcOrd="0" destOrd="0" presId="urn:microsoft.com/office/officeart/2005/8/layout/cycle8"/>
    <dgm:cxn modelId="{124CBF65-5A6E-4733-938E-2A122CC33AE2}" type="presOf" srcId="{20E56D8E-0298-4CEB-B845-25520008B75B}" destId="{D2FD380B-4DFD-4F36-95E1-8C6EB2B38354}" srcOrd="0" destOrd="0" presId="urn:microsoft.com/office/officeart/2005/8/layout/cycle8"/>
    <dgm:cxn modelId="{BB4DEE23-5E53-4E35-B37B-5A5D3B627CBC}" type="presOf" srcId="{20E56D8E-0298-4CEB-B845-25520008B75B}" destId="{CA11A738-E5FA-4973-B1B6-DB917E11F9B2}" srcOrd="1" destOrd="0" presId="urn:microsoft.com/office/officeart/2005/8/layout/cycle8"/>
    <dgm:cxn modelId="{59ECFBF9-F7BD-47CB-A4CD-5FCF0AEF96CA}" srcId="{86061827-1741-429F-80B2-6A88E93C4F60}" destId="{086C1241-BB46-4EF8-BEA3-33872389C0B9}" srcOrd="0" destOrd="0" parTransId="{8A6A9CE2-ED1F-42C8-B3FA-B25D3FB63097}" sibTransId="{86D0E078-7706-4CFA-BB9B-BC2E35583120}"/>
    <dgm:cxn modelId="{37B240E4-7DAE-4540-BE11-89E79F584F11}" type="presOf" srcId="{07C362F2-52CD-48DD-9A9E-0CFE06286325}" destId="{FD69364F-36A7-48D2-A852-A4BBACF36E79}" srcOrd="1" destOrd="0" presId="urn:microsoft.com/office/officeart/2005/8/layout/cycle8"/>
    <dgm:cxn modelId="{347B30A6-88C2-48C6-900A-087CD389C764}" type="presOf" srcId="{086C1241-BB46-4EF8-BEA3-33872389C0B9}" destId="{4AD0A56B-4855-4505-A3D1-03E1BF758E25}" srcOrd="0" destOrd="0" presId="urn:microsoft.com/office/officeart/2005/8/layout/cycle8"/>
    <dgm:cxn modelId="{DCC03E95-C338-4EDD-86BD-D7FDDCC07B42}" type="presOf" srcId="{086C1241-BB46-4EF8-BEA3-33872389C0B9}" destId="{C2540B36-544B-44DF-8B31-145B2C9C3DDC}" srcOrd="1" destOrd="0" presId="urn:microsoft.com/office/officeart/2005/8/layout/cycle8"/>
    <dgm:cxn modelId="{EFD7D329-136D-431F-A443-E811A5FBCE04}" type="presParOf" srcId="{EAF796DF-71EE-49E0-B896-B9D1D04FAEF0}" destId="{4AD0A56B-4855-4505-A3D1-03E1BF758E25}" srcOrd="0" destOrd="0" presId="urn:microsoft.com/office/officeart/2005/8/layout/cycle8"/>
    <dgm:cxn modelId="{35E36F30-43CC-49D0-B1C9-6751B6FE6F23}" type="presParOf" srcId="{EAF796DF-71EE-49E0-B896-B9D1D04FAEF0}" destId="{3F81F60E-10FA-4046-AF77-E62C563EB132}" srcOrd="1" destOrd="0" presId="urn:microsoft.com/office/officeart/2005/8/layout/cycle8"/>
    <dgm:cxn modelId="{62120153-5039-4461-B248-1C95E42E8459}" type="presParOf" srcId="{EAF796DF-71EE-49E0-B896-B9D1D04FAEF0}" destId="{76EACA73-6D0B-473D-B008-DB03025CE94C}" srcOrd="2" destOrd="0" presId="urn:microsoft.com/office/officeart/2005/8/layout/cycle8"/>
    <dgm:cxn modelId="{0EDCC8E9-7343-42CA-B6D4-ECD20CBF3BE9}" type="presParOf" srcId="{EAF796DF-71EE-49E0-B896-B9D1D04FAEF0}" destId="{C2540B36-544B-44DF-8B31-145B2C9C3DDC}" srcOrd="3" destOrd="0" presId="urn:microsoft.com/office/officeart/2005/8/layout/cycle8"/>
    <dgm:cxn modelId="{8D30DA9C-E655-4DEC-AA0A-6A8AEAB8536E}" type="presParOf" srcId="{EAF796DF-71EE-49E0-B896-B9D1D04FAEF0}" destId="{E9AF983C-59FF-4650-8A86-30A848B75E55}" srcOrd="4" destOrd="0" presId="urn:microsoft.com/office/officeart/2005/8/layout/cycle8"/>
    <dgm:cxn modelId="{B6BDFAAC-9A78-4DC1-8BD7-4D146D995120}" type="presParOf" srcId="{EAF796DF-71EE-49E0-B896-B9D1D04FAEF0}" destId="{CB5B0F28-70D3-42DB-9249-2F16B5183947}" srcOrd="5" destOrd="0" presId="urn:microsoft.com/office/officeart/2005/8/layout/cycle8"/>
    <dgm:cxn modelId="{4A463BEC-3A3F-4E0F-B86A-23B898635AA1}" type="presParOf" srcId="{EAF796DF-71EE-49E0-B896-B9D1D04FAEF0}" destId="{DDF8DB28-CF0C-4EC7-B7C4-52AC6108FEC8}" srcOrd="6" destOrd="0" presId="urn:microsoft.com/office/officeart/2005/8/layout/cycle8"/>
    <dgm:cxn modelId="{677F3590-EFA7-403D-B162-BBE528BB3B90}" type="presParOf" srcId="{EAF796DF-71EE-49E0-B896-B9D1D04FAEF0}" destId="{FD69364F-36A7-48D2-A852-A4BBACF36E79}" srcOrd="7" destOrd="0" presId="urn:microsoft.com/office/officeart/2005/8/layout/cycle8"/>
    <dgm:cxn modelId="{CD19A445-C70B-41FA-A6A8-492ACAA3BD8E}" type="presParOf" srcId="{EAF796DF-71EE-49E0-B896-B9D1D04FAEF0}" destId="{D2FD380B-4DFD-4F36-95E1-8C6EB2B38354}" srcOrd="8" destOrd="0" presId="urn:microsoft.com/office/officeart/2005/8/layout/cycle8"/>
    <dgm:cxn modelId="{142C500C-CDB9-44B1-A666-1E310140C87C}" type="presParOf" srcId="{EAF796DF-71EE-49E0-B896-B9D1D04FAEF0}" destId="{015D9E16-6B06-416B-96B1-7481F19A0033}" srcOrd="9" destOrd="0" presId="urn:microsoft.com/office/officeart/2005/8/layout/cycle8"/>
    <dgm:cxn modelId="{613E4E32-07D2-4709-8EA8-38553F6A6BBD}" type="presParOf" srcId="{EAF796DF-71EE-49E0-B896-B9D1D04FAEF0}" destId="{59CDB3B7-2B8D-4002-BBA2-E996B9E1D893}" srcOrd="10" destOrd="0" presId="urn:microsoft.com/office/officeart/2005/8/layout/cycle8"/>
    <dgm:cxn modelId="{D9C4401D-FD46-4A28-AD9F-698C9EB002D0}" type="presParOf" srcId="{EAF796DF-71EE-49E0-B896-B9D1D04FAEF0}" destId="{CA11A738-E5FA-4973-B1B6-DB917E11F9B2}" srcOrd="11" destOrd="0" presId="urn:microsoft.com/office/officeart/2005/8/layout/cycle8"/>
    <dgm:cxn modelId="{C8E62E55-6113-4666-B9CD-41DD40EEEB66}" type="presParOf" srcId="{EAF796DF-71EE-49E0-B896-B9D1D04FAEF0}" destId="{42D25425-621F-4B23-A108-A5E29884609C}" srcOrd="12" destOrd="0" presId="urn:microsoft.com/office/officeart/2005/8/layout/cycle8"/>
    <dgm:cxn modelId="{BF8801AF-8DC2-4C6C-A29F-01CDBAF26003}" type="presParOf" srcId="{EAF796DF-71EE-49E0-B896-B9D1D04FAEF0}" destId="{EF5C0F55-292B-44A4-B025-002EC60F0984}" srcOrd="13" destOrd="0" presId="urn:microsoft.com/office/officeart/2005/8/layout/cycle8"/>
    <dgm:cxn modelId="{2461D390-7268-44F7-BC8B-9A2AE738D49E}" type="presParOf" srcId="{EAF796DF-71EE-49E0-B896-B9D1D04FAEF0}" destId="{4EE426A0-F04E-43AD-9F96-C43D9B80220F}" srcOrd="14" destOrd="0" presId="urn:microsoft.com/office/officeart/2005/8/layout/cycle8"/>
  </dgm:cxnLst>
  <dgm:bg/>
  <dgm:whole/>
</dgm:dataModel>
</file>

<file path=word/diagrams/data5.xml><?xml version="1.0" encoding="utf-8"?>
<dgm:dataModel xmlns:dgm="http://schemas.openxmlformats.org/drawingml/2006/diagram" xmlns:a="http://schemas.openxmlformats.org/drawingml/2006/main">
  <dgm:ptLst>
    <dgm:pt modelId="{260D7A5A-F62F-44A7-B423-F1329023F07E}" type="doc">
      <dgm:prSet loTypeId="urn:microsoft.com/office/officeart/2005/8/layout/arrow2" loCatId="process" qsTypeId="urn:microsoft.com/office/officeart/2005/8/quickstyle/3d1" qsCatId="3D" csTypeId="urn:microsoft.com/office/officeart/2005/8/colors/accent1_5" csCatId="accent1" phldr="1"/>
      <dgm:spPr/>
      <dgm:t>
        <a:bodyPr/>
        <a:lstStyle/>
        <a:p>
          <a:endParaRPr lang="zh-CN" altLang="en-US"/>
        </a:p>
      </dgm:t>
    </dgm:pt>
    <dgm:pt modelId="{C6AEF575-8C57-41FC-8254-A1784E62E107}">
      <dgm:prSet phldrT="[文本]"/>
      <dgm:spPr/>
      <dgm:t>
        <a:bodyPr/>
        <a:lstStyle/>
        <a:p>
          <a:r>
            <a:rPr lang="zh-CN" altLang="en-US"/>
            <a:t>权限管理</a:t>
          </a:r>
        </a:p>
      </dgm:t>
    </dgm:pt>
    <dgm:pt modelId="{99389807-695B-4966-A7FE-1E4C2D215315}" type="parTrans" cxnId="{A79029E1-70E0-41DE-B684-02BEA9C5514D}">
      <dgm:prSet/>
      <dgm:spPr/>
      <dgm:t>
        <a:bodyPr/>
        <a:lstStyle/>
        <a:p>
          <a:endParaRPr lang="zh-CN" altLang="en-US"/>
        </a:p>
      </dgm:t>
    </dgm:pt>
    <dgm:pt modelId="{D6C3A48A-B487-4882-B5B6-275DE935C37D}" type="sibTrans" cxnId="{A79029E1-70E0-41DE-B684-02BEA9C5514D}">
      <dgm:prSet/>
      <dgm:spPr/>
      <dgm:t>
        <a:bodyPr/>
        <a:lstStyle/>
        <a:p>
          <a:endParaRPr lang="zh-CN" altLang="en-US"/>
        </a:p>
      </dgm:t>
    </dgm:pt>
    <dgm:pt modelId="{EFAF61BF-ECA1-45D6-AEBD-DC031D73A481}">
      <dgm:prSet phldrT="[文本]"/>
      <dgm:spPr/>
      <dgm:t>
        <a:bodyPr/>
        <a:lstStyle/>
        <a:p>
          <a:r>
            <a:rPr lang="zh-CN" altLang="en-US"/>
            <a:t>密码管理</a:t>
          </a:r>
        </a:p>
      </dgm:t>
    </dgm:pt>
    <dgm:pt modelId="{E45580C6-93D2-4B44-820F-45A8969BEE10}" type="parTrans" cxnId="{6B8A3CF0-6E8B-4347-89DF-38AC71595D3D}">
      <dgm:prSet/>
      <dgm:spPr/>
      <dgm:t>
        <a:bodyPr/>
        <a:lstStyle/>
        <a:p>
          <a:endParaRPr lang="zh-CN" altLang="en-US"/>
        </a:p>
      </dgm:t>
    </dgm:pt>
    <dgm:pt modelId="{BAC12ABD-3CDF-480C-905A-51B6E8C8ADA2}" type="sibTrans" cxnId="{6B8A3CF0-6E8B-4347-89DF-38AC71595D3D}">
      <dgm:prSet/>
      <dgm:spPr/>
      <dgm:t>
        <a:bodyPr/>
        <a:lstStyle/>
        <a:p>
          <a:endParaRPr lang="zh-CN" altLang="en-US"/>
        </a:p>
      </dgm:t>
    </dgm:pt>
    <dgm:pt modelId="{10C44DF3-5B11-4BF9-A959-23DBA847974A}">
      <dgm:prSet phldrT="[文本]"/>
      <dgm:spPr/>
      <dgm:t>
        <a:bodyPr/>
        <a:lstStyle/>
        <a:p>
          <a:r>
            <a:rPr lang="zh-CN" altLang="en-US"/>
            <a:t>统计模块</a:t>
          </a:r>
        </a:p>
      </dgm:t>
    </dgm:pt>
    <dgm:pt modelId="{C8AD3444-59D0-4E9A-9C6A-C37D16888DFC}" type="parTrans" cxnId="{5B892C20-8B0C-4553-8BCB-28C0662FD5C8}">
      <dgm:prSet/>
      <dgm:spPr/>
      <dgm:t>
        <a:bodyPr/>
        <a:lstStyle/>
        <a:p>
          <a:endParaRPr lang="zh-CN" altLang="en-US"/>
        </a:p>
      </dgm:t>
    </dgm:pt>
    <dgm:pt modelId="{CFF699D9-A97B-40C9-9F81-1C50A6B47EBD}" type="sibTrans" cxnId="{5B892C20-8B0C-4553-8BCB-28C0662FD5C8}">
      <dgm:prSet/>
      <dgm:spPr/>
      <dgm:t>
        <a:bodyPr/>
        <a:lstStyle/>
        <a:p>
          <a:endParaRPr lang="zh-CN" altLang="en-US"/>
        </a:p>
      </dgm:t>
    </dgm:pt>
    <dgm:pt modelId="{A1FE5C1A-C0D1-451F-A163-7B93D88DC246}">
      <dgm:prSet phldrT="[文本]"/>
      <dgm:spPr/>
      <dgm:t>
        <a:bodyPr/>
        <a:lstStyle/>
        <a:p>
          <a:r>
            <a:rPr lang="zh-CN" altLang="en-US"/>
            <a:t>业务接口管理</a:t>
          </a:r>
        </a:p>
      </dgm:t>
    </dgm:pt>
    <dgm:pt modelId="{5C2A1906-B879-4336-8326-725F42D84A6E}" type="parTrans" cxnId="{B9808C0A-D1DB-45EE-86F1-6F38F0AF2EA3}">
      <dgm:prSet/>
      <dgm:spPr/>
      <dgm:t>
        <a:bodyPr/>
        <a:lstStyle/>
        <a:p>
          <a:endParaRPr lang="zh-CN" altLang="en-US"/>
        </a:p>
      </dgm:t>
    </dgm:pt>
    <dgm:pt modelId="{DAD95838-45AE-486D-B3E2-C0C0F229D7D0}" type="sibTrans" cxnId="{B9808C0A-D1DB-45EE-86F1-6F38F0AF2EA3}">
      <dgm:prSet/>
      <dgm:spPr/>
      <dgm:t>
        <a:bodyPr/>
        <a:lstStyle/>
        <a:p>
          <a:endParaRPr lang="zh-CN" altLang="en-US"/>
        </a:p>
      </dgm:t>
    </dgm:pt>
    <dgm:pt modelId="{FC50B903-D2E0-4B3F-8F12-70C7235B5C1D}">
      <dgm:prSet phldrT="[文本]"/>
      <dgm:spPr/>
      <dgm:t>
        <a:bodyPr/>
        <a:lstStyle/>
        <a:p>
          <a:r>
            <a:rPr lang="en-US" altLang="zh-CN"/>
            <a:t>...</a:t>
          </a:r>
          <a:endParaRPr lang="zh-CN" altLang="en-US"/>
        </a:p>
      </dgm:t>
    </dgm:pt>
    <dgm:pt modelId="{C3E1EB82-B451-4F27-8429-69E1FE5476D6}" type="parTrans" cxnId="{42EFF72D-36A8-436A-BF38-FA584D6BC55C}">
      <dgm:prSet/>
      <dgm:spPr/>
    </dgm:pt>
    <dgm:pt modelId="{9380B5C3-ECBA-4016-A470-4FF8C5A1B060}" type="sibTrans" cxnId="{42EFF72D-36A8-436A-BF38-FA584D6BC55C}">
      <dgm:prSet/>
      <dgm:spPr/>
    </dgm:pt>
    <dgm:pt modelId="{0FFE414E-9B09-4CB5-A41A-BC325D85D514}" type="pres">
      <dgm:prSet presAssocID="{260D7A5A-F62F-44A7-B423-F1329023F07E}" presName="arrowDiagram" presStyleCnt="0">
        <dgm:presLayoutVars>
          <dgm:chMax val="5"/>
          <dgm:dir/>
          <dgm:resizeHandles val="exact"/>
        </dgm:presLayoutVars>
      </dgm:prSet>
      <dgm:spPr/>
      <dgm:t>
        <a:bodyPr/>
        <a:lstStyle/>
        <a:p>
          <a:endParaRPr lang="zh-CN" altLang="en-US"/>
        </a:p>
      </dgm:t>
    </dgm:pt>
    <dgm:pt modelId="{302F8C3C-343B-46FF-B3DC-8414F62CAD49}" type="pres">
      <dgm:prSet presAssocID="{260D7A5A-F62F-44A7-B423-F1329023F07E}" presName="arrow" presStyleLbl="bgShp" presStyleIdx="0" presStyleCnt="1"/>
      <dgm:spPr/>
    </dgm:pt>
    <dgm:pt modelId="{69AFD9A6-C1E6-4108-AE37-958340093651}" type="pres">
      <dgm:prSet presAssocID="{260D7A5A-F62F-44A7-B423-F1329023F07E}" presName="arrowDiagram5" presStyleCnt="0"/>
      <dgm:spPr/>
    </dgm:pt>
    <dgm:pt modelId="{F1327359-5987-40AC-9593-C18D88A50577}" type="pres">
      <dgm:prSet presAssocID="{C6AEF575-8C57-41FC-8254-A1784E62E107}" presName="bullet5a" presStyleLbl="node1" presStyleIdx="0" presStyleCnt="5"/>
      <dgm:spPr/>
    </dgm:pt>
    <dgm:pt modelId="{995557DA-044C-4395-BF7F-29A931F9D554}" type="pres">
      <dgm:prSet presAssocID="{C6AEF575-8C57-41FC-8254-A1784E62E107}" presName="textBox5a" presStyleLbl="revTx" presStyleIdx="0" presStyleCnt="5">
        <dgm:presLayoutVars>
          <dgm:bulletEnabled val="1"/>
        </dgm:presLayoutVars>
      </dgm:prSet>
      <dgm:spPr/>
      <dgm:t>
        <a:bodyPr/>
        <a:lstStyle/>
        <a:p>
          <a:endParaRPr lang="zh-CN" altLang="en-US"/>
        </a:p>
      </dgm:t>
    </dgm:pt>
    <dgm:pt modelId="{16D5355C-4CB5-4B11-A729-80A283C55028}" type="pres">
      <dgm:prSet presAssocID="{EFAF61BF-ECA1-45D6-AEBD-DC031D73A481}" presName="bullet5b" presStyleLbl="node1" presStyleIdx="1" presStyleCnt="5"/>
      <dgm:spPr/>
    </dgm:pt>
    <dgm:pt modelId="{82A3EAF3-775A-4312-A2AB-B7830C2F1A69}" type="pres">
      <dgm:prSet presAssocID="{EFAF61BF-ECA1-45D6-AEBD-DC031D73A481}" presName="textBox5b" presStyleLbl="revTx" presStyleIdx="1" presStyleCnt="5">
        <dgm:presLayoutVars>
          <dgm:bulletEnabled val="1"/>
        </dgm:presLayoutVars>
      </dgm:prSet>
      <dgm:spPr/>
      <dgm:t>
        <a:bodyPr/>
        <a:lstStyle/>
        <a:p>
          <a:endParaRPr lang="zh-CN" altLang="en-US"/>
        </a:p>
      </dgm:t>
    </dgm:pt>
    <dgm:pt modelId="{1469A4CD-47BB-4773-A260-FE22B4EC9C9C}" type="pres">
      <dgm:prSet presAssocID="{10C44DF3-5B11-4BF9-A959-23DBA847974A}" presName="bullet5c" presStyleLbl="node1" presStyleIdx="2" presStyleCnt="5"/>
      <dgm:spPr/>
    </dgm:pt>
    <dgm:pt modelId="{9A119DC8-E054-42C2-9C2D-31E909D03200}" type="pres">
      <dgm:prSet presAssocID="{10C44DF3-5B11-4BF9-A959-23DBA847974A}" presName="textBox5c" presStyleLbl="revTx" presStyleIdx="2" presStyleCnt="5">
        <dgm:presLayoutVars>
          <dgm:bulletEnabled val="1"/>
        </dgm:presLayoutVars>
      </dgm:prSet>
      <dgm:spPr/>
      <dgm:t>
        <a:bodyPr/>
        <a:lstStyle/>
        <a:p>
          <a:endParaRPr lang="zh-CN" altLang="en-US"/>
        </a:p>
      </dgm:t>
    </dgm:pt>
    <dgm:pt modelId="{550D6BC2-A4C3-4A3A-8732-4C849D400AA5}" type="pres">
      <dgm:prSet presAssocID="{A1FE5C1A-C0D1-451F-A163-7B93D88DC246}" presName="bullet5d" presStyleLbl="node1" presStyleIdx="3" presStyleCnt="5"/>
      <dgm:spPr/>
    </dgm:pt>
    <dgm:pt modelId="{3FE9132C-095B-4FC4-96EB-18D62D3B2CDF}" type="pres">
      <dgm:prSet presAssocID="{A1FE5C1A-C0D1-451F-A163-7B93D88DC246}" presName="textBox5d" presStyleLbl="revTx" presStyleIdx="3" presStyleCnt="5">
        <dgm:presLayoutVars>
          <dgm:bulletEnabled val="1"/>
        </dgm:presLayoutVars>
      </dgm:prSet>
      <dgm:spPr/>
      <dgm:t>
        <a:bodyPr/>
        <a:lstStyle/>
        <a:p>
          <a:endParaRPr lang="zh-CN" altLang="en-US"/>
        </a:p>
      </dgm:t>
    </dgm:pt>
    <dgm:pt modelId="{92B8BF42-F4D9-4BCB-802D-0AD3A93010A3}" type="pres">
      <dgm:prSet presAssocID="{FC50B903-D2E0-4B3F-8F12-70C7235B5C1D}" presName="bullet5e" presStyleLbl="node1" presStyleIdx="4" presStyleCnt="5"/>
      <dgm:spPr/>
    </dgm:pt>
    <dgm:pt modelId="{43F2AD2E-F154-4B79-82CF-BD245529BC21}" type="pres">
      <dgm:prSet presAssocID="{FC50B903-D2E0-4B3F-8F12-70C7235B5C1D}" presName="textBox5e" presStyleLbl="revTx" presStyleIdx="4" presStyleCnt="5">
        <dgm:presLayoutVars>
          <dgm:bulletEnabled val="1"/>
        </dgm:presLayoutVars>
      </dgm:prSet>
      <dgm:spPr/>
      <dgm:t>
        <a:bodyPr/>
        <a:lstStyle/>
        <a:p>
          <a:endParaRPr lang="zh-CN" altLang="en-US"/>
        </a:p>
      </dgm:t>
    </dgm:pt>
  </dgm:ptLst>
  <dgm:cxnLst>
    <dgm:cxn modelId="{1FF2C604-D490-4D36-8964-D211575D251E}" type="presOf" srcId="{FC50B903-D2E0-4B3F-8F12-70C7235B5C1D}" destId="{43F2AD2E-F154-4B79-82CF-BD245529BC21}" srcOrd="0" destOrd="0" presId="urn:microsoft.com/office/officeart/2005/8/layout/arrow2"/>
    <dgm:cxn modelId="{42EFF72D-36A8-436A-BF38-FA584D6BC55C}" srcId="{260D7A5A-F62F-44A7-B423-F1329023F07E}" destId="{FC50B903-D2E0-4B3F-8F12-70C7235B5C1D}" srcOrd="4" destOrd="0" parTransId="{C3E1EB82-B451-4F27-8429-69E1FE5476D6}" sibTransId="{9380B5C3-ECBA-4016-A470-4FF8C5A1B060}"/>
    <dgm:cxn modelId="{E4765E5E-CC35-479C-ADD7-04BA3E4E244C}" type="presOf" srcId="{C6AEF575-8C57-41FC-8254-A1784E62E107}" destId="{995557DA-044C-4395-BF7F-29A931F9D554}" srcOrd="0" destOrd="0" presId="urn:microsoft.com/office/officeart/2005/8/layout/arrow2"/>
    <dgm:cxn modelId="{A79029E1-70E0-41DE-B684-02BEA9C5514D}" srcId="{260D7A5A-F62F-44A7-B423-F1329023F07E}" destId="{C6AEF575-8C57-41FC-8254-A1784E62E107}" srcOrd="0" destOrd="0" parTransId="{99389807-695B-4966-A7FE-1E4C2D215315}" sibTransId="{D6C3A48A-B487-4882-B5B6-275DE935C37D}"/>
    <dgm:cxn modelId="{5B892C20-8B0C-4553-8BCB-28C0662FD5C8}" srcId="{260D7A5A-F62F-44A7-B423-F1329023F07E}" destId="{10C44DF3-5B11-4BF9-A959-23DBA847974A}" srcOrd="2" destOrd="0" parTransId="{C8AD3444-59D0-4E9A-9C6A-C37D16888DFC}" sibTransId="{CFF699D9-A97B-40C9-9F81-1C50A6B47EBD}"/>
    <dgm:cxn modelId="{FEC493F3-AF4D-4E9D-8757-67FC803511E6}" type="presOf" srcId="{10C44DF3-5B11-4BF9-A959-23DBA847974A}" destId="{9A119DC8-E054-42C2-9C2D-31E909D03200}" srcOrd="0" destOrd="0" presId="urn:microsoft.com/office/officeart/2005/8/layout/arrow2"/>
    <dgm:cxn modelId="{1B847DFF-BD0D-4FF8-B1C6-06126C142E3A}" type="presOf" srcId="{260D7A5A-F62F-44A7-B423-F1329023F07E}" destId="{0FFE414E-9B09-4CB5-A41A-BC325D85D514}" srcOrd="0" destOrd="0" presId="urn:microsoft.com/office/officeart/2005/8/layout/arrow2"/>
    <dgm:cxn modelId="{F40576B9-46E7-4DAF-8104-47E48278DEF2}" type="presOf" srcId="{EFAF61BF-ECA1-45D6-AEBD-DC031D73A481}" destId="{82A3EAF3-775A-4312-A2AB-B7830C2F1A69}" srcOrd="0" destOrd="0" presId="urn:microsoft.com/office/officeart/2005/8/layout/arrow2"/>
    <dgm:cxn modelId="{6B8A3CF0-6E8B-4347-89DF-38AC71595D3D}" srcId="{260D7A5A-F62F-44A7-B423-F1329023F07E}" destId="{EFAF61BF-ECA1-45D6-AEBD-DC031D73A481}" srcOrd="1" destOrd="0" parTransId="{E45580C6-93D2-4B44-820F-45A8969BEE10}" sibTransId="{BAC12ABD-3CDF-480C-905A-51B6E8C8ADA2}"/>
    <dgm:cxn modelId="{4F917A7E-3767-4CA5-BA78-21E073BE6580}" type="presOf" srcId="{A1FE5C1A-C0D1-451F-A163-7B93D88DC246}" destId="{3FE9132C-095B-4FC4-96EB-18D62D3B2CDF}" srcOrd="0" destOrd="0" presId="urn:microsoft.com/office/officeart/2005/8/layout/arrow2"/>
    <dgm:cxn modelId="{B9808C0A-D1DB-45EE-86F1-6F38F0AF2EA3}" srcId="{260D7A5A-F62F-44A7-B423-F1329023F07E}" destId="{A1FE5C1A-C0D1-451F-A163-7B93D88DC246}" srcOrd="3" destOrd="0" parTransId="{5C2A1906-B879-4336-8326-725F42D84A6E}" sibTransId="{DAD95838-45AE-486D-B3E2-C0C0F229D7D0}"/>
    <dgm:cxn modelId="{64E32793-9236-4EC3-96D1-2558E1452574}" type="presParOf" srcId="{0FFE414E-9B09-4CB5-A41A-BC325D85D514}" destId="{302F8C3C-343B-46FF-B3DC-8414F62CAD49}" srcOrd="0" destOrd="0" presId="urn:microsoft.com/office/officeart/2005/8/layout/arrow2"/>
    <dgm:cxn modelId="{C96150EF-7A18-4B4D-996A-6CA0753576BF}" type="presParOf" srcId="{0FFE414E-9B09-4CB5-A41A-BC325D85D514}" destId="{69AFD9A6-C1E6-4108-AE37-958340093651}" srcOrd="1" destOrd="0" presId="urn:microsoft.com/office/officeart/2005/8/layout/arrow2"/>
    <dgm:cxn modelId="{878BF195-49F4-4B25-8A1B-CB6BCB9E6D30}" type="presParOf" srcId="{69AFD9A6-C1E6-4108-AE37-958340093651}" destId="{F1327359-5987-40AC-9593-C18D88A50577}" srcOrd="0" destOrd="0" presId="urn:microsoft.com/office/officeart/2005/8/layout/arrow2"/>
    <dgm:cxn modelId="{5DFDD357-2833-4AEC-A66A-629942654405}" type="presParOf" srcId="{69AFD9A6-C1E6-4108-AE37-958340093651}" destId="{995557DA-044C-4395-BF7F-29A931F9D554}" srcOrd="1" destOrd="0" presId="urn:microsoft.com/office/officeart/2005/8/layout/arrow2"/>
    <dgm:cxn modelId="{56B4D423-E81C-4186-B5B6-3AD3B3DA70FA}" type="presParOf" srcId="{69AFD9A6-C1E6-4108-AE37-958340093651}" destId="{16D5355C-4CB5-4B11-A729-80A283C55028}" srcOrd="2" destOrd="0" presId="urn:microsoft.com/office/officeart/2005/8/layout/arrow2"/>
    <dgm:cxn modelId="{C37ACD02-5680-4E9B-9F8B-A8D642DB5458}" type="presParOf" srcId="{69AFD9A6-C1E6-4108-AE37-958340093651}" destId="{82A3EAF3-775A-4312-A2AB-B7830C2F1A69}" srcOrd="3" destOrd="0" presId="urn:microsoft.com/office/officeart/2005/8/layout/arrow2"/>
    <dgm:cxn modelId="{C54BFD07-0C5F-46E4-A51E-BC8E0577FB3A}" type="presParOf" srcId="{69AFD9A6-C1E6-4108-AE37-958340093651}" destId="{1469A4CD-47BB-4773-A260-FE22B4EC9C9C}" srcOrd="4" destOrd="0" presId="urn:microsoft.com/office/officeart/2005/8/layout/arrow2"/>
    <dgm:cxn modelId="{6DF6145A-C82A-460C-AD70-1A3E9B647C8F}" type="presParOf" srcId="{69AFD9A6-C1E6-4108-AE37-958340093651}" destId="{9A119DC8-E054-42C2-9C2D-31E909D03200}" srcOrd="5" destOrd="0" presId="urn:microsoft.com/office/officeart/2005/8/layout/arrow2"/>
    <dgm:cxn modelId="{6664E44F-0499-4458-8059-34F5E90188B7}" type="presParOf" srcId="{69AFD9A6-C1E6-4108-AE37-958340093651}" destId="{550D6BC2-A4C3-4A3A-8732-4C849D400AA5}" srcOrd="6" destOrd="0" presId="urn:microsoft.com/office/officeart/2005/8/layout/arrow2"/>
    <dgm:cxn modelId="{FE2C5C48-9C75-428B-8FBB-F865644D7FAA}" type="presParOf" srcId="{69AFD9A6-C1E6-4108-AE37-958340093651}" destId="{3FE9132C-095B-4FC4-96EB-18D62D3B2CDF}" srcOrd="7" destOrd="0" presId="urn:microsoft.com/office/officeart/2005/8/layout/arrow2"/>
    <dgm:cxn modelId="{E1BC5F77-058D-453B-A33A-A3B0D3B0B5F8}" type="presParOf" srcId="{69AFD9A6-C1E6-4108-AE37-958340093651}" destId="{92B8BF42-F4D9-4BCB-802D-0AD3A93010A3}" srcOrd="8" destOrd="0" presId="urn:microsoft.com/office/officeart/2005/8/layout/arrow2"/>
    <dgm:cxn modelId="{8E7041A0-4C08-423A-8D02-D7B23E4E4FD9}" type="presParOf" srcId="{69AFD9A6-C1E6-4108-AE37-958340093651}" destId="{43F2AD2E-F154-4B79-82CF-BD245529BC21}" srcOrd="9" destOrd="0" presId="urn:microsoft.com/office/officeart/2005/8/layout/arrow2"/>
  </dgm:cxnLst>
  <dgm:bg/>
  <dgm:whole/>
</dgm:dataModel>
</file>

<file path=word/diagrams/data6.xml><?xml version="1.0" encoding="utf-8"?>
<dgm:dataModel xmlns:dgm="http://schemas.openxmlformats.org/drawingml/2006/diagram" xmlns:a="http://schemas.openxmlformats.org/drawingml/2006/main">
  <dgm:ptLst>
    <dgm:pt modelId="{260D7A5A-F62F-44A7-B423-F1329023F07E}" type="doc">
      <dgm:prSet loTypeId="urn:microsoft.com/office/officeart/2005/8/layout/chevron1" loCatId="process" qsTypeId="urn:microsoft.com/office/officeart/2005/8/quickstyle/simple5" qsCatId="simple" csTypeId="urn:microsoft.com/office/officeart/2005/8/colors/colorful1" csCatId="colorful" phldr="1"/>
      <dgm:spPr/>
      <dgm:t>
        <a:bodyPr/>
        <a:lstStyle/>
        <a:p>
          <a:endParaRPr lang="zh-CN" altLang="en-US"/>
        </a:p>
      </dgm:t>
    </dgm:pt>
    <dgm:pt modelId="{03C1BA35-DF23-4436-B6C0-E753985C44DD}">
      <dgm:prSet phldrT="[文本]"/>
      <dgm:spPr/>
      <dgm:t>
        <a:bodyPr/>
        <a:lstStyle/>
        <a:p>
          <a:r>
            <a:rPr lang="zh-CN" altLang="en-US"/>
            <a:t>支付日志明细</a:t>
          </a:r>
        </a:p>
      </dgm:t>
    </dgm:pt>
    <dgm:pt modelId="{E372985C-7F0F-44EC-9533-C78EA2BCB091}" type="parTrans" cxnId="{59867200-3E21-44D8-8AB9-118F8622C866}">
      <dgm:prSet/>
      <dgm:spPr/>
      <dgm:t>
        <a:bodyPr/>
        <a:lstStyle/>
        <a:p>
          <a:endParaRPr lang="zh-CN" altLang="en-US"/>
        </a:p>
      </dgm:t>
    </dgm:pt>
    <dgm:pt modelId="{3F470B12-8714-4ACF-A037-0AE4285E9648}" type="sibTrans" cxnId="{59867200-3E21-44D8-8AB9-118F8622C866}">
      <dgm:prSet/>
      <dgm:spPr/>
      <dgm:t>
        <a:bodyPr/>
        <a:lstStyle/>
        <a:p>
          <a:endParaRPr lang="zh-CN" altLang="en-US"/>
        </a:p>
      </dgm:t>
    </dgm:pt>
    <dgm:pt modelId="{36EBE921-8128-4AAA-BD4E-5F631A97E268}">
      <dgm:prSet phldrT="[文本]"/>
      <dgm:spPr/>
      <dgm:t>
        <a:bodyPr/>
        <a:lstStyle/>
        <a:p>
          <a:r>
            <a:rPr lang="zh-CN" altLang="en-US"/>
            <a:t>渠道充值方式管理</a:t>
          </a:r>
        </a:p>
      </dgm:t>
    </dgm:pt>
    <dgm:pt modelId="{50522994-9F1B-4470-8CA6-BD3E226B428F}" type="parTrans" cxnId="{8794BFF8-557B-47F5-8D29-E822781BD15D}">
      <dgm:prSet/>
      <dgm:spPr/>
      <dgm:t>
        <a:bodyPr/>
        <a:lstStyle/>
        <a:p>
          <a:endParaRPr lang="zh-CN" altLang="en-US"/>
        </a:p>
      </dgm:t>
    </dgm:pt>
    <dgm:pt modelId="{F3DC815C-06B9-4227-BEED-5962A9D2A0AF}" type="sibTrans" cxnId="{8794BFF8-557B-47F5-8D29-E822781BD15D}">
      <dgm:prSet/>
      <dgm:spPr/>
      <dgm:t>
        <a:bodyPr/>
        <a:lstStyle/>
        <a:p>
          <a:endParaRPr lang="zh-CN" altLang="en-US"/>
        </a:p>
      </dgm:t>
    </dgm:pt>
    <dgm:pt modelId="{8CD45F82-054E-468D-BE29-CB8762383B74}">
      <dgm:prSet phldrT="[文本]"/>
      <dgm:spPr/>
      <dgm:t>
        <a:bodyPr/>
        <a:lstStyle/>
        <a:p>
          <a:r>
            <a:rPr lang="zh-CN" altLang="en-US"/>
            <a:t>消息通知</a:t>
          </a:r>
        </a:p>
      </dgm:t>
    </dgm:pt>
    <dgm:pt modelId="{7808B11F-534B-4567-B106-0BD4D4C90583}" type="parTrans" cxnId="{5B957AEF-ACF9-4651-9E8F-99D9CC658D4C}">
      <dgm:prSet/>
      <dgm:spPr/>
      <dgm:t>
        <a:bodyPr/>
        <a:lstStyle/>
        <a:p>
          <a:endParaRPr lang="zh-CN" altLang="en-US"/>
        </a:p>
      </dgm:t>
    </dgm:pt>
    <dgm:pt modelId="{9A45DF03-8070-4550-B333-5E209F8D24A2}" type="sibTrans" cxnId="{5B957AEF-ACF9-4651-9E8F-99D9CC658D4C}">
      <dgm:prSet/>
      <dgm:spPr/>
      <dgm:t>
        <a:bodyPr/>
        <a:lstStyle/>
        <a:p>
          <a:endParaRPr lang="zh-CN" altLang="en-US"/>
        </a:p>
      </dgm:t>
    </dgm:pt>
    <dgm:pt modelId="{EFAF61BF-ECA1-45D6-AEBD-DC031D73A481}">
      <dgm:prSet phldrT="[文本]"/>
      <dgm:spPr/>
      <dgm:t>
        <a:bodyPr/>
        <a:lstStyle/>
        <a:p>
          <a:r>
            <a:rPr lang="zh-CN" altLang="en-US"/>
            <a:t>消息发送</a:t>
          </a:r>
        </a:p>
      </dgm:t>
    </dgm:pt>
    <dgm:pt modelId="{E45580C6-93D2-4B44-820F-45A8969BEE10}" type="parTrans" cxnId="{6B8A3CF0-6E8B-4347-89DF-38AC71595D3D}">
      <dgm:prSet/>
      <dgm:spPr/>
      <dgm:t>
        <a:bodyPr/>
        <a:lstStyle/>
        <a:p>
          <a:endParaRPr lang="zh-CN" altLang="en-US"/>
        </a:p>
      </dgm:t>
    </dgm:pt>
    <dgm:pt modelId="{BAC12ABD-3CDF-480C-905A-51B6E8C8ADA2}" type="sibTrans" cxnId="{6B8A3CF0-6E8B-4347-89DF-38AC71595D3D}">
      <dgm:prSet/>
      <dgm:spPr/>
      <dgm:t>
        <a:bodyPr/>
        <a:lstStyle/>
        <a:p>
          <a:endParaRPr lang="zh-CN" altLang="en-US"/>
        </a:p>
      </dgm:t>
    </dgm:pt>
    <dgm:pt modelId="{DC4DE446-4BF2-46E8-BDED-55F311C396FB}">
      <dgm:prSet phldrT="[文本]"/>
      <dgm:spPr/>
      <dgm:t>
        <a:bodyPr/>
        <a:lstStyle/>
        <a:p>
          <a:r>
            <a:rPr lang="zh-CN" altLang="en-US"/>
            <a:t>第三方支付</a:t>
          </a:r>
        </a:p>
      </dgm:t>
    </dgm:pt>
    <dgm:pt modelId="{02EA0D54-B0CE-4795-B727-368E470898DB}" type="sibTrans" cxnId="{032B8C20-7C03-4A4B-89A7-A63278ECDBFC}">
      <dgm:prSet/>
      <dgm:spPr/>
      <dgm:t>
        <a:bodyPr/>
        <a:lstStyle/>
        <a:p>
          <a:endParaRPr lang="zh-CN" altLang="en-US"/>
        </a:p>
      </dgm:t>
    </dgm:pt>
    <dgm:pt modelId="{7F4D9B1F-A615-4B54-958C-624B435B8420}" type="parTrans" cxnId="{032B8C20-7C03-4A4B-89A7-A63278ECDBFC}">
      <dgm:prSet/>
      <dgm:spPr/>
      <dgm:t>
        <a:bodyPr/>
        <a:lstStyle/>
        <a:p>
          <a:endParaRPr lang="zh-CN" altLang="en-US"/>
        </a:p>
      </dgm:t>
    </dgm:pt>
    <dgm:pt modelId="{854DD452-8496-4B1B-801E-994C1F4D4739}">
      <dgm:prSet phldrT="[文本]"/>
      <dgm:spPr/>
      <dgm:t>
        <a:bodyPr/>
        <a:lstStyle/>
        <a:p>
          <a:r>
            <a:rPr lang="en-US" altLang="zh-CN"/>
            <a:t>...</a:t>
          </a:r>
          <a:endParaRPr lang="zh-CN" altLang="en-US"/>
        </a:p>
      </dgm:t>
    </dgm:pt>
    <dgm:pt modelId="{CEA17FA1-68F5-4260-A716-A4BA3788BC72}" type="sibTrans" cxnId="{A7437669-1EC4-4877-9EDF-849D21EBE1CD}">
      <dgm:prSet/>
      <dgm:spPr/>
      <dgm:t>
        <a:bodyPr/>
        <a:lstStyle/>
        <a:p>
          <a:endParaRPr lang="zh-CN" altLang="en-US"/>
        </a:p>
      </dgm:t>
    </dgm:pt>
    <dgm:pt modelId="{0FE3CAE1-D61E-4682-816C-9A3CD7A9BE3E}" type="parTrans" cxnId="{A7437669-1EC4-4877-9EDF-849D21EBE1CD}">
      <dgm:prSet/>
      <dgm:spPr/>
      <dgm:t>
        <a:bodyPr/>
        <a:lstStyle/>
        <a:p>
          <a:endParaRPr lang="zh-CN" altLang="en-US"/>
        </a:p>
      </dgm:t>
    </dgm:pt>
    <dgm:pt modelId="{6B001030-554C-4E7A-B8BC-A78C346BC1C0}" type="pres">
      <dgm:prSet presAssocID="{260D7A5A-F62F-44A7-B423-F1329023F07E}" presName="Name0" presStyleCnt="0">
        <dgm:presLayoutVars>
          <dgm:dir/>
          <dgm:animLvl val="lvl"/>
          <dgm:resizeHandles val="exact"/>
        </dgm:presLayoutVars>
      </dgm:prSet>
      <dgm:spPr/>
      <dgm:t>
        <a:bodyPr/>
        <a:lstStyle/>
        <a:p>
          <a:endParaRPr lang="zh-CN" altLang="en-US"/>
        </a:p>
      </dgm:t>
    </dgm:pt>
    <dgm:pt modelId="{B4F86E1C-7F8C-49CF-B9D2-3BBE2E9E48B8}" type="pres">
      <dgm:prSet presAssocID="{03C1BA35-DF23-4436-B6C0-E753985C44DD}" presName="parTxOnly" presStyleLbl="node1" presStyleIdx="0" presStyleCnt="6">
        <dgm:presLayoutVars>
          <dgm:chMax val="0"/>
          <dgm:chPref val="0"/>
          <dgm:bulletEnabled val="1"/>
        </dgm:presLayoutVars>
      </dgm:prSet>
      <dgm:spPr/>
      <dgm:t>
        <a:bodyPr/>
        <a:lstStyle/>
        <a:p>
          <a:endParaRPr lang="zh-CN" altLang="en-US"/>
        </a:p>
      </dgm:t>
    </dgm:pt>
    <dgm:pt modelId="{81518ED7-7B0D-4DAC-907D-356CD2AE1399}" type="pres">
      <dgm:prSet presAssocID="{3F470B12-8714-4ACF-A037-0AE4285E9648}" presName="parTxOnlySpace" presStyleCnt="0"/>
      <dgm:spPr/>
      <dgm:t>
        <a:bodyPr/>
        <a:lstStyle/>
        <a:p>
          <a:endParaRPr lang="zh-CN" altLang="en-US"/>
        </a:p>
      </dgm:t>
    </dgm:pt>
    <dgm:pt modelId="{1CA044BD-41E8-43EC-957E-0407A70A54AE}" type="pres">
      <dgm:prSet presAssocID="{36EBE921-8128-4AAA-BD4E-5F631A97E268}" presName="parTxOnly" presStyleLbl="node1" presStyleIdx="1" presStyleCnt="6">
        <dgm:presLayoutVars>
          <dgm:chMax val="0"/>
          <dgm:chPref val="0"/>
          <dgm:bulletEnabled val="1"/>
        </dgm:presLayoutVars>
      </dgm:prSet>
      <dgm:spPr/>
      <dgm:t>
        <a:bodyPr/>
        <a:lstStyle/>
        <a:p>
          <a:endParaRPr lang="zh-CN" altLang="en-US"/>
        </a:p>
      </dgm:t>
    </dgm:pt>
    <dgm:pt modelId="{6F2D0EE3-412B-40C8-B005-8584FCE19706}" type="pres">
      <dgm:prSet presAssocID="{F3DC815C-06B9-4227-BEED-5962A9D2A0AF}" presName="parTxOnlySpace" presStyleCnt="0"/>
      <dgm:spPr/>
      <dgm:t>
        <a:bodyPr/>
        <a:lstStyle/>
        <a:p>
          <a:endParaRPr lang="zh-CN" altLang="en-US"/>
        </a:p>
      </dgm:t>
    </dgm:pt>
    <dgm:pt modelId="{4ED95745-045D-418E-B377-900F22CA0297}" type="pres">
      <dgm:prSet presAssocID="{8CD45F82-054E-468D-BE29-CB8762383B74}" presName="parTxOnly" presStyleLbl="node1" presStyleIdx="2" presStyleCnt="6">
        <dgm:presLayoutVars>
          <dgm:chMax val="0"/>
          <dgm:chPref val="0"/>
          <dgm:bulletEnabled val="1"/>
        </dgm:presLayoutVars>
      </dgm:prSet>
      <dgm:spPr/>
      <dgm:t>
        <a:bodyPr/>
        <a:lstStyle/>
        <a:p>
          <a:endParaRPr lang="zh-CN" altLang="en-US"/>
        </a:p>
      </dgm:t>
    </dgm:pt>
    <dgm:pt modelId="{28DFDDF4-8C70-4FCE-9C59-C00A4EC89F62}" type="pres">
      <dgm:prSet presAssocID="{9A45DF03-8070-4550-B333-5E209F8D24A2}" presName="parTxOnlySpace" presStyleCnt="0"/>
      <dgm:spPr/>
      <dgm:t>
        <a:bodyPr/>
        <a:lstStyle/>
        <a:p>
          <a:endParaRPr lang="zh-CN" altLang="en-US"/>
        </a:p>
      </dgm:t>
    </dgm:pt>
    <dgm:pt modelId="{6F126B0F-DD58-42B5-A608-A5205C012FC2}" type="pres">
      <dgm:prSet presAssocID="{EFAF61BF-ECA1-45D6-AEBD-DC031D73A481}" presName="parTxOnly" presStyleLbl="node1" presStyleIdx="3" presStyleCnt="6">
        <dgm:presLayoutVars>
          <dgm:chMax val="0"/>
          <dgm:chPref val="0"/>
          <dgm:bulletEnabled val="1"/>
        </dgm:presLayoutVars>
      </dgm:prSet>
      <dgm:spPr/>
      <dgm:t>
        <a:bodyPr/>
        <a:lstStyle/>
        <a:p>
          <a:endParaRPr lang="zh-CN" altLang="en-US"/>
        </a:p>
      </dgm:t>
    </dgm:pt>
    <dgm:pt modelId="{CDE18784-148C-4912-849A-328EE7EBCFC2}" type="pres">
      <dgm:prSet presAssocID="{BAC12ABD-3CDF-480C-905A-51B6E8C8ADA2}" presName="parTxOnlySpace" presStyleCnt="0"/>
      <dgm:spPr/>
      <dgm:t>
        <a:bodyPr/>
        <a:lstStyle/>
        <a:p>
          <a:endParaRPr lang="zh-CN" altLang="en-US"/>
        </a:p>
      </dgm:t>
    </dgm:pt>
    <dgm:pt modelId="{DE704036-454B-45BE-AEDB-F25A44C7D304}" type="pres">
      <dgm:prSet presAssocID="{DC4DE446-4BF2-46E8-BDED-55F311C396FB}" presName="parTxOnly" presStyleLbl="node1" presStyleIdx="4" presStyleCnt="6">
        <dgm:presLayoutVars>
          <dgm:chMax val="0"/>
          <dgm:chPref val="0"/>
          <dgm:bulletEnabled val="1"/>
        </dgm:presLayoutVars>
      </dgm:prSet>
      <dgm:spPr/>
      <dgm:t>
        <a:bodyPr/>
        <a:lstStyle/>
        <a:p>
          <a:endParaRPr lang="zh-CN" altLang="en-US"/>
        </a:p>
      </dgm:t>
    </dgm:pt>
    <dgm:pt modelId="{C278C9A7-A744-4EBA-B834-DC2972631738}" type="pres">
      <dgm:prSet presAssocID="{02EA0D54-B0CE-4795-B727-368E470898DB}" presName="parTxOnlySpace" presStyleCnt="0"/>
      <dgm:spPr/>
      <dgm:t>
        <a:bodyPr/>
        <a:lstStyle/>
        <a:p>
          <a:endParaRPr lang="zh-CN" altLang="en-US"/>
        </a:p>
      </dgm:t>
    </dgm:pt>
    <dgm:pt modelId="{736DD802-3F1E-42EB-B23F-788A0E605078}" type="pres">
      <dgm:prSet presAssocID="{854DD452-8496-4B1B-801E-994C1F4D4739}" presName="parTxOnly" presStyleLbl="node1" presStyleIdx="5" presStyleCnt="6">
        <dgm:presLayoutVars>
          <dgm:chMax val="0"/>
          <dgm:chPref val="0"/>
          <dgm:bulletEnabled val="1"/>
        </dgm:presLayoutVars>
      </dgm:prSet>
      <dgm:spPr/>
      <dgm:t>
        <a:bodyPr/>
        <a:lstStyle/>
        <a:p>
          <a:endParaRPr lang="zh-CN" altLang="en-US"/>
        </a:p>
      </dgm:t>
    </dgm:pt>
  </dgm:ptLst>
  <dgm:cxnLst>
    <dgm:cxn modelId="{032B8C20-7C03-4A4B-89A7-A63278ECDBFC}" srcId="{260D7A5A-F62F-44A7-B423-F1329023F07E}" destId="{DC4DE446-4BF2-46E8-BDED-55F311C396FB}" srcOrd="4" destOrd="0" parTransId="{7F4D9B1F-A615-4B54-958C-624B435B8420}" sibTransId="{02EA0D54-B0CE-4795-B727-368E470898DB}"/>
    <dgm:cxn modelId="{8794BFF8-557B-47F5-8D29-E822781BD15D}" srcId="{260D7A5A-F62F-44A7-B423-F1329023F07E}" destId="{36EBE921-8128-4AAA-BD4E-5F631A97E268}" srcOrd="1" destOrd="0" parTransId="{50522994-9F1B-4470-8CA6-BD3E226B428F}" sibTransId="{F3DC815C-06B9-4227-BEED-5962A9D2A0AF}"/>
    <dgm:cxn modelId="{8F9CF985-F1F4-436E-B1E4-B9B91520B0F2}" type="presOf" srcId="{36EBE921-8128-4AAA-BD4E-5F631A97E268}" destId="{1CA044BD-41E8-43EC-957E-0407A70A54AE}" srcOrd="0" destOrd="0" presId="urn:microsoft.com/office/officeart/2005/8/layout/chevron1"/>
    <dgm:cxn modelId="{A7437669-1EC4-4877-9EDF-849D21EBE1CD}" srcId="{260D7A5A-F62F-44A7-B423-F1329023F07E}" destId="{854DD452-8496-4B1B-801E-994C1F4D4739}" srcOrd="5" destOrd="0" parTransId="{0FE3CAE1-D61E-4682-816C-9A3CD7A9BE3E}" sibTransId="{CEA17FA1-68F5-4260-A716-A4BA3788BC72}"/>
    <dgm:cxn modelId="{B9105D26-A7E6-4F43-87F1-859BA0908F85}" type="presOf" srcId="{260D7A5A-F62F-44A7-B423-F1329023F07E}" destId="{6B001030-554C-4E7A-B8BC-A78C346BC1C0}" srcOrd="0" destOrd="0" presId="urn:microsoft.com/office/officeart/2005/8/layout/chevron1"/>
    <dgm:cxn modelId="{5B957AEF-ACF9-4651-9E8F-99D9CC658D4C}" srcId="{260D7A5A-F62F-44A7-B423-F1329023F07E}" destId="{8CD45F82-054E-468D-BE29-CB8762383B74}" srcOrd="2" destOrd="0" parTransId="{7808B11F-534B-4567-B106-0BD4D4C90583}" sibTransId="{9A45DF03-8070-4550-B333-5E209F8D24A2}"/>
    <dgm:cxn modelId="{330FC09A-8981-4B48-9D18-EA6975D9B1C7}" type="presOf" srcId="{8CD45F82-054E-468D-BE29-CB8762383B74}" destId="{4ED95745-045D-418E-B377-900F22CA0297}" srcOrd="0" destOrd="0" presId="urn:microsoft.com/office/officeart/2005/8/layout/chevron1"/>
    <dgm:cxn modelId="{94BB3CF8-E13D-4D4D-A4D4-4ABA8404EC39}" type="presOf" srcId="{EFAF61BF-ECA1-45D6-AEBD-DC031D73A481}" destId="{6F126B0F-DD58-42B5-A608-A5205C012FC2}" srcOrd="0" destOrd="0" presId="urn:microsoft.com/office/officeart/2005/8/layout/chevron1"/>
    <dgm:cxn modelId="{D652C6F1-911B-4241-945A-75E3EEEC26EA}" type="presOf" srcId="{DC4DE446-4BF2-46E8-BDED-55F311C396FB}" destId="{DE704036-454B-45BE-AEDB-F25A44C7D304}" srcOrd="0" destOrd="0" presId="urn:microsoft.com/office/officeart/2005/8/layout/chevron1"/>
    <dgm:cxn modelId="{59867200-3E21-44D8-8AB9-118F8622C866}" srcId="{260D7A5A-F62F-44A7-B423-F1329023F07E}" destId="{03C1BA35-DF23-4436-B6C0-E753985C44DD}" srcOrd="0" destOrd="0" parTransId="{E372985C-7F0F-44EC-9533-C78EA2BCB091}" sibTransId="{3F470B12-8714-4ACF-A037-0AE4285E9648}"/>
    <dgm:cxn modelId="{0BAA7B1F-1A9E-4738-A8B5-2182A2D719BB}" type="presOf" srcId="{854DD452-8496-4B1B-801E-994C1F4D4739}" destId="{736DD802-3F1E-42EB-B23F-788A0E605078}" srcOrd="0" destOrd="0" presId="urn:microsoft.com/office/officeart/2005/8/layout/chevron1"/>
    <dgm:cxn modelId="{6B8A3CF0-6E8B-4347-89DF-38AC71595D3D}" srcId="{260D7A5A-F62F-44A7-B423-F1329023F07E}" destId="{EFAF61BF-ECA1-45D6-AEBD-DC031D73A481}" srcOrd="3" destOrd="0" parTransId="{E45580C6-93D2-4B44-820F-45A8969BEE10}" sibTransId="{BAC12ABD-3CDF-480C-905A-51B6E8C8ADA2}"/>
    <dgm:cxn modelId="{B7AF6B9A-107F-4787-B7A6-4298A1877687}" type="presOf" srcId="{03C1BA35-DF23-4436-B6C0-E753985C44DD}" destId="{B4F86E1C-7F8C-49CF-B9D2-3BBE2E9E48B8}" srcOrd="0" destOrd="0" presId="urn:microsoft.com/office/officeart/2005/8/layout/chevron1"/>
    <dgm:cxn modelId="{5F22CA32-9505-4F44-93AD-718F4F5793AB}" type="presParOf" srcId="{6B001030-554C-4E7A-B8BC-A78C346BC1C0}" destId="{B4F86E1C-7F8C-49CF-B9D2-3BBE2E9E48B8}" srcOrd="0" destOrd="0" presId="urn:microsoft.com/office/officeart/2005/8/layout/chevron1"/>
    <dgm:cxn modelId="{1A742680-95F4-4CF5-BFCD-7006BD25DA01}" type="presParOf" srcId="{6B001030-554C-4E7A-B8BC-A78C346BC1C0}" destId="{81518ED7-7B0D-4DAC-907D-356CD2AE1399}" srcOrd="1" destOrd="0" presId="urn:microsoft.com/office/officeart/2005/8/layout/chevron1"/>
    <dgm:cxn modelId="{68FBFAC9-24E4-4214-B034-937138A589BD}" type="presParOf" srcId="{6B001030-554C-4E7A-B8BC-A78C346BC1C0}" destId="{1CA044BD-41E8-43EC-957E-0407A70A54AE}" srcOrd="2" destOrd="0" presId="urn:microsoft.com/office/officeart/2005/8/layout/chevron1"/>
    <dgm:cxn modelId="{F392B86B-0F2E-409F-B35F-6D4835D3ABA6}" type="presParOf" srcId="{6B001030-554C-4E7A-B8BC-A78C346BC1C0}" destId="{6F2D0EE3-412B-40C8-B005-8584FCE19706}" srcOrd="3" destOrd="0" presId="urn:microsoft.com/office/officeart/2005/8/layout/chevron1"/>
    <dgm:cxn modelId="{ACA69729-D970-42B7-A8D9-85FE6874711D}" type="presParOf" srcId="{6B001030-554C-4E7A-B8BC-A78C346BC1C0}" destId="{4ED95745-045D-418E-B377-900F22CA0297}" srcOrd="4" destOrd="0" presId="urn:microsoft.com/office/officeart/2005/8/layout/chevron1"/>
    <dgm:cxn modelId="{8492BBC8-8B9B-4B2F-A4BB-27290CD99110}" type="presParOf" srcId="{6B001030-554C-4E7A-B8BC-A78C346BC1C0}" destId="{28DFDDF4-8C70-4FCE-9C59-C00A4EC89F62}" srcOrd="5" destOrd="0" presId="urn:microsoft.com/office/officeart/2005/8/layout/chevron1"/>
    <dgm:cxn modelId="{75E37A85-598D-4A0B-B30E-A7B57D855AA8}" type="presParOf" srcId="{6B001030-554C-4E7A-B8BC-A78C346BC1C0}" destId="{6F126B0F-DD58-42B5-A608-A5205C012FC2}" srcOrd="6" destOrd="0" presId="urn:microsoft.com/office/officeart/2005/8/layout/chevron1"/>
    <dgm:cxn modelId="{7E216DB0-A9A0-4636-9E31-C6810775D4BE}" type="presParOf" srcId="{6B001030-554C-4E7A-B8BC-A78C346BC1C0}" destId="{CDE18784-148C-4912-849A-328EE7EBCFC2}" srcOrd="7" destOrd="0" presId="urn:microsoft.com/office/officeart/2005/8/layout/chevron1"/>
    <dgm:cxn modelId="{0509B76B-6A63-4D02-B1D3-2EC69157D27A}" type="presParOf" srcId="{6B001030-554C-4E7A-B8BC-A78C346BC1C0}" destId="{DE704036-454B-45BE-AEDB-F25A44C7D304}" srcOrd="8" destOrd="0" presId="urn:microsoft.com/office/officeart/2005/8/layout/chevron1"/>
    <dgm:cxn modelId="{5A1EFABD-C6B1-4C68-B14A-FE0903D4D6C4}" type="presParOf" srcId="{6B001030-554C-4E7A-B8BC-A78C346BC1C0}" destId="{C278C9A7-A744-4EBA-B834-DC2972631738}" srcOrd="9" destOrd="0" presId="urn:microsoft.com/office/officeart/2005/8/layout/chevron1"/>
    <dgm:cxn modelId="{1CBDF93E-6BE9-43E4-8C11-DA965B420EAF}" type="presParOf" srcId="{6B001030-554C-4E7A-B8BC-A78C346BC1C0}" destId="{736DD802-3F1E-42EB-B23F-788A0E605078}" srcOrd="10" destOrd="0" presId="urn:microsoft.com/office/officeart/2005/8/layout/chevron1"/>
  </dgm:cxnLst>
  <dgm:bg/>
  <dgm:whole/>
</dgm:dataModel>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2BF5D-FC23-47D8-AA39-619E80E6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22</Pages>
  <Words>1295</Words>
  <Characters>7383</Characters>
  <Application>Microsoft Office Word</Application>
  <DocSecurity>0</DocSecurity>
  <PresentationFormat/>
  <Lines>61</Lines>
  <Paragraphs>17</Paragraphs>
  <Slides>0</Slides>
  <Notes>0</Notes>
  <HiddenSlides>0</HiddenSlides>
  <MMClips>0</MMClips>
  <ScaleCrop>false</ScaleCrop>
  <Manager/>
  <Company/>
  <LinksUpToDate>false</LinksUpToDate>
  <CharactersWithSpaces>8661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支付平台设计文档</dc:title>
  <dc:subject/>
  <dc:creator>admin</dc:creator>
  <cp:keywords/>
  <dc:description/>
  <cp:lastModifiedBy>admin</cp:lastModifiedBy>
  <cp:revision>360</cp:revision>
  <dcterms:created xsi:type="dcterms:W3CDTF">2015-09-24T02:48:00Z</dcterms:created>
  <dcterms:modified xsi:type="dcterms:W3CDTF">2015-12-29T08:16:00Z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